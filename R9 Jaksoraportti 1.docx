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6116" w14:textId="3C45F811" w:rsidR="00022B58" w:rsidRPr="00A83950" w:rsidRDefault="00595404" w:rsidP="00A71329">
      <w:pPr>
        <w:pStyle w:val="Title"/>
        <w:rPr>
          <w:sz w:val="40"/>
          <w:szCs w:val="40"/>
        </w:rPr>
      </w:pPr>
      <w:r w:rsidRPr="00A83950">
        <w:rPr>
          <w:sz w:val="40"/>
          <w:szCs w:val="40"/>
        </w:rPr>
        <w:t>Viikkoraportti 0</w:t>
      </w:r>
      <w:r w:rsidR="008A652E">
        <w:rPr>
          <w:sz w:val="40"/>
          <w:szCs w:val="40"/>
        </w:rPr>
        <w:t>1</w:t>
      </w:r>
      <w:r w:rsidR="0019683A">
        <w:rPr>
          <w:sz w:val="40"/>
          <w:szCs w:val="40"/>
        </w:rPr>
        <w:t xml:space="preserve"> (</w:t>
      </w:r>
      <w:r w:rsidR="004940B5">
        <w:rPr>
          <w:sz w:val="40"/>
          <w:szCs w:val="40"/>
        </w:rPr>
        <w:t>4</w:t>
      </w:r>
      <w:r w:rsidR="00A83950" w:rsidRPr="00A83950">
        <w:rPr>
          <w:sz w:val="40"/>
          <w:szCs w:val="40"/>
        </w:rPr>
        <w:t>.</w:t>
      </w:r>
      <w:r w:rsidR="004940B5">
        <w:rPr>
          <w:sz w:val="40"/>
          <w:szCs w:val="40"/>
        </w:rPr>
        <w:t>4</w:t>
      </w:r>
      <w:r w:rsidR="00361AAD">
        <w:rPr>
          <w:sz w:val="40"/>
          <w:szCs w:val="40"/>
        </w:rPr>
        <w:t>.20</w:t>
      </w:r>
      <w:r w:rsidR="004940B5">
        <w:rPr>
          <w:sz w:val="40"/>
          <w:szCs w:val="40"/>
        </w:rPr>
        <w:t>22</w:t>
      </w:r>
      <w:r w:rsidR="00361AAD">
        <w:rPr>
          <w:sz w:val="40"/>
          <w:szCs w:val="40"/>
        </w:rPr>
        <w:t xml:space="preserve"> – </w:t>
      </w:r>
      <w:r w:rsidR="004940B5">
        <w:rPr>
          <w:sz w:val="40"/>
          <w:szCs w:val="40"/>
        </w:rPr>
        <w:t>10</w:t>
      </w:r>
      <w:r w:rsidR="00361AAD">
        <w:rPr>
          <w:sz w:val="40"/>
          <w:szCs w:val="40"/>
        </w:rPr>
        <w:t>.</w:t>
      </w:r>
      <w:r w:rsidR="004940B5">
        <w:rPr>
          <w:sz w:val="40"/>
          <w:szCs w:val="40"/>
        </w:rPr>
        <w:t>4</w:t>
      </w:r>
      <w:r w:rsidR="00A83950" w:rsidRPr="00A83950">
        <w:rPr>
          <w:sz w:val="40"/>
          <w:szCs w:val="40"/>
        </w:rPr>
        <w:t>.20</w:t>
      </w:r>
      <w:r w:rsidR="004940B5">
        <w:rPr>
          <w:sz w:val="40"/>
          <w:szCs w:val="40"/>
        </w:rPr>
        <w:t>22</w:t>
      </w:r>
      <w:r w:rsidR="00A83950" w:rsidRPr="00A83950">
        <w:rPr>
          <w:sz w:val="40"/>
          <w:szCs w:val="40"/>
        </w:rPr>
        <w:t>)</w:t>
      </w:r>
    </w:p>
    <w:p w14:paraId="46A766BA" w14:textId="5ECA923A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4940B5">
        <w:t>R9</w:t>
      </w:r>
    </w:p>
    <w:p w14:paraId="1F1CD054" w14:textId="2E70C45B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4940B5">
        <w:t>Lassi Karjala</w:t>
      </w:r>
    </w:p>
    <w:p w14:paraId="2F70E96E" w14:textId="41293BC1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4940B5">
        <w:t>Tomi Jokela</w:t>
      </w:r>
    </w:p>
    <w:p w14:paraId="19B7DC4F" w14:textId="6F7947FD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4940B5">
        <w:t>Niko Oinonen</w:t>
      </w:r>
    </w:p>
    <w:p w14:paraId="3D8B70C8" w14:textId="6FE88B06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4940B5">
        <w:t>Patrik Laamanen</w:t>
      </w:r>
    </w:p>
    <w:p w14:paraId="29727755" w14:textId="59BA618D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D02895">
        <w:t>7</w:t>
      </w:r>
      <w:r w:rsidR="001E58AB">
        <w:t>.</w:t>
      </w:r>
      <w:r w:rsidR="004940B5">
        <w:t>4</w:t>
      </w:r>
      <w:r w:rsidR="001E58AB">
        <w:t>.20</w:t>
      </w:r>
      <w:r w:rsidR="004940B5">
        <w:t>22</w:t>
      </w:r>
    </w:p>
    <w:p w14:paraId="2758C714" w14:textId="77777777" w:rsidR="00F150B4" w:rsidRPr="00F150B4" w:rsidRDefault="008E133D" w:rsidP="00F150B4">
      <w:pPr>
        <w:pStyle w:val="Heading1"/>
      </w:pPr>
      <w:r>
        <w:t>Tilanne</w:t>
      </w:r>
    </w:p>
    <w:p w14:paraId="329F51DF" w14:textId="5558E009" w:rsidR="00CA1715" w:rsidRPr="00CA1715" w:rsidRDefault="00ED610F" w:rsidP="00E431F3">
      <w:pPr>
        <w:spacing w:before="240"/>
        <w:jc w:val="left"/>
      </w:pPr>
      <w:r>
        <w:t>Laadittu ryhmän pelisäännöt ja projektin projektikortti.</w:t>
      </w:r>
      <w:r w:rsidR="00AE5280">
        <w:t xml:space="preserve"> Suunniteltu</w:t>
      </w:r>
      <w:r w:rsidR="00E431F3">
        <w:t xml:space="preserve"> käyttöliittymien runko seuraaville toiminnallisuuksille: toiminta-alueiden ja mökkien hallinta, palveluiden hallinta, majoitusvarausten hallinta, asiakashallintajärjestelmä. Tehty projektille GitHub-versiohallinta. </w:t>
      </w:r>
      <w:r w:rsidR="00EB4804">
        <w:t>Laadittu ER-kaavio ja SQL-skripti.</w:t>
      </w:r>
    </w:p>
    <w:p w14:paraId="25149767" w14:textId="77777777" w:rsidR="008E133D" w:rsidRDefault="00585E46" w:rsidP="00585E46">
      <w:pPr>
        <w:pStyle w:val="Heading1"/>
      </w:pPr>
      <w:r>
        <w:t>Ongelmat</w:t>
      </w:r>
    </w:p>
    <w:p w14:paraId="22011785" w14:textId="77777777" w:rsidR="005154E8" w:rsidRDefault="005154E8" w:rsidP="005154E8">
      <w:pPr>
        <w:spacing w:after="0"/>
      </w:pPr>
    </w:p>
    <w:p w14:paraId="2E3F3E6C" w14:textId="3BB37B16" w:rsidR="004D5477" w:rsidRPr="005154E8" w:rsidRDefault="00EC0DA9" w:rsidP="005154E8">
      <w:pPr>
        <w:spacing w:after="0"/>
      </w:pPr>
      <w:r>
        <w:t xml:space="preserve">Ensimmäisellä viikolla ei ilmennyt ongelmia. </w:t>
      </w:r>
    </w:p>
    <w:p w14:paraId="4B4A7200" w14:textId="77777777" w:rsidR="00585E46" w:rsidRDefault="00371806" w:rsidP="00585E46">
      <w:pPr>
        <w:pStyle w:val="Heading1"/>
      </w:pPr>
      <w:r>
        <w:t>Tehty työmäärä</w:t>
      </w:r>
    </w:p>
    <w:p w14:paraId="7A746C36" w14:textId="45030A40" w:rsidR="00F93A20" w:rsidRDefault="00252A11" w:rsidP="00F93A20">
      <w:pPr>
        <w:spacing w:before="240" w:line="240" w:lineRule="auto"/>
        <w:jc w:val="left"/>
      </w:pPr>
      <w:r>
        <w:t xml:space="preserve">Projekti on </w:t>
      </w:r>
      <w:r w:rsidR="00EC0DA9">
        <w:t>vasta lähtenyt käyntiin ja aikaa kun kulunut vasta suunnitteluun</w:t>
      </w:r>
      <w:r>
        <w:t>. Projekt</w:t>
      </w:r>
      <w:r w:rsidR="00235D83">
        <w:t xml:space="preserve">in valmiusasteeksi arvioidaan </w:t>
      </w:r>
      <w:r w:rsidR="00975D22">
        <w:t xml:space="preserve">5 </w:t>
      </w:r>
      <w:r>
        <w:t>%.</w:t>
      </w:r>
    </w:p>
    <w:p w14:paraId="5F68504C" w14:textId="4D64642F" w:rsidR="00585E46" w:rsidRDefault="00F93A20" w:rsidP="00F93A20">
      <w:pPr>
        <w:spacing w:before="240" w:line="240" w:lineRule="auto"/>
        <w:jc w:val="left"/>
      </w:pPr>
      <w:r w:rsidRPr="003B13B8">
        <w:t xml:space="preserve">Projektiryhmä on käyttänyt projektiin </w:t>
      </w:r>
      <w:r w:rsidR="00F12772" w:rsidRPr="003B13B8">
        <w:t xml:space="preserve">n. </w:t>
      </w:r>
      <w:r w:rsidR="00687EC0" w:rsidRPr="003B13B8">
        <w:t xml:space="preserve">29 </w:t>
      </w:r>
      <w:r w:rsidRPr="003B13B8">
        <w:t>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B6697B" w14:paraId="51C32F40" w14:textId="77777777" w:rsidTr="00371806">
        <w:tc>
          <w:tcPr>
            <w:tcW w:w="1555" w:type="dxa"/>
            <w:shd w:val="clear" w:color="auto" w:fill="D9D9D9" w:themeFill="background1" w:themeFillShade="D9"/>
          </w:tcPr>
          <w:p w14:paraId="3FDD6E1E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CD64E11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347D9B7F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5D308750" w14:textId="77777777" w:rsidTr="00371806">
        <w:tc>
          <w:tcPr>
            <w:tcW w:w="1555" w:type="dxa"/>
          </w:tcPr>
          <w:p w14:paraId="47F89B77" w14:textId="07BD59ED" w:rsidR="00B6697B" w:rsidRDefault="00FC137D" w:rsidP="00585E46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27710FAE" w14:textId="6D6A8B9F" w:rsidR="00B6697B" w:rsidRDefault="00687EC0" w:rsidP="00585E46">
            <w:pPr>
              <w:spacing w:line="276" w:lineRule="auto"/>
              <w:jc w:val="left"/>
            </w:pPr>
            <w:r>
              <w:t>7 h</w:t>
            </w:r>
          </w:p>
        </w:tc>
        <w:tc>
          <w:tcPr>
            <w:tcW w:w="6917" w:type="dxa"/>
          </w:tcPr>
          <w:p w14:paraId="37734BD2" w14:textId="032C3C01" w:rsidR="00B6697B" w:rsidRDefault="00FC137D" w:rsidP="00585E46">
            <w:pPr>
              <w:spacing w:line="276" w:lineRule="auto"/>
              <w:jc w:val="left"/>
            </w:pPr>
            <w:r>
              <w:t>Dokumenttien laadinta, viikkopalaverimuistio</w:t>
            </w:r>
          </w:p>
        </w:tc>
      </w:tr>
      <w:tr w:rsidR="00B6697B" w14:paraId="27B0DC4D" w14:textId="77777777" w:rsidTr="00371806">
        <w:tc>
          <w:tcPr>
            <w:tcW w:w="1555" w:type="dxa"/>
          </w:tcPr>
          <w:p w14:paraId="29C3E19A" w14:textId="6902C58C" w:rsidR="00B6697B" w:rsidRDefault="00FC137D" w:rsidP="00585E46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5AB2AD1B" w14:textId="4DD38E88" w:rsidR="00B6697B" w:rsidRDefault="00687EC0" w:rsidP="00585E46">
            <w:pPr>
              <w:spacing w:line="276" w:lineRule="auto"/>
              <w:jc w:val="left"/>
            </w:pPr>
            <w:r>
              <w:t>10 h</w:t>
            </w:r>
          </w:p>
        </w:tc>
        <w:tc>
          <w:tcPr>
            <w:tcW w:w="6917" w:type="dxa"/>
          </w:tcPr>
          <w:p w14:paraId="13A7CEAF" w14:textId="6624E78E" w:rsidR="00B6697B" w:rsidRDefault="00FC137D" w:rsidP="00585E46">
            <w:pPr>
              <w:spacing w:line="276" w:lineRule="auto"/>
              <w:jc w:val="left"/>
            </w:pPr>
            <w:r>
              <w:t>Dokumenttien laadinta, käyttöliittymän suunnittelu</w:t>
            </w:r>
          </w:p>
        </w:tc>
      </w:tr>
      <w:tr w:rsidR="00B6697B" w14:paraId="7FF94ABC" w14:textId="77777777" w:rsidTr="00371806">
        <w:tc>
          <w:tcPr>
            <w:tcW w:w="1555" w:type="dxa"/>
          </w:tcPr>
          <w:p w14:paraId="47004FD0" w14:textId="683FB99A" w:rsidR="00B6697B" w:rsidRDefault="00FC137D" w:rsidP="00585E46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7202B03B" w14:textId="315F0B31" w:rsidR="00B6697B" w:rsidRDefault="00687EC0" w:rsidP="00585E46">
            <w:pPr>
              <w:spacing w:line="276" w:lineRule="auto"/>
              <w:jc w:val="left"/>
            </w:pPr>
            <w:r>
              <w:t xml:space="preserve">5 h </w:t>
            </w:r>
          </w:p>
        </w:tc>
        <w:tc>
          <w:tcPr>
            <w:tcW w:w="6917" w:type="dxa"/>
          </w:tcPr>
          <w:p w14:paraId="6C2FC72F" w14:textId="6C34735A" w:rsidR="00B6697B" w:rsidRDefault="00FC137D" w:rsidP="00585E46">
            <w:pPr>
              <w:spacing w:line="276" w:lineRule="auto"/>
              <w:jc w:val="left"/>
            </w:pPr>
            <w:r>
              <w:t>Dokumenttien laadinta, GitHub-versiohallinnan perustaminen</w:t>
            </w:r>
          </w:p>
        </w:tc>
      </w:tr>
      <w:tr w:rsidR="00FC137D" w14:paraId="38935E36" w14:textId="77777777" w:rsidTr="00371806">
        <w:tc>
          <w:tcPr>
            <w:tcW w:w="1555" w:type="dxa"/>
          </w:tcPr>
          <w:p w14:paraId="3C54C015" w14:textId="1D24D96F" w:rsidR="00FC137D" w:rsidRDefault="00FC137D" w:rsidP="00585E46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1A59B1AF" w14:textId="429B5627" w:rsidR="00FC137D" w:rsidRDefault="00687EC0" w:rsidP="00585E46">
            <w:pPr>
              <w:spacing w:line="276" w:lineRule="auto"/>
              <w:jc w:val="left"/>
            </w:pPr>
            <w:r>
              <w:t>7 h</w:t>
            </w:r>
          </w:p>
        </w:tc>
        <w:tc>
          <w:tcPr>
            <w:tcW w:w="6917" w:type="dxa"/>
          </w:tcPr>
          <w:p w14:paraId="7E02480F" w14:textId="526EC1ED" w:rsidR="00FC137D" w:rsidRDefault="00FC137D" w:rsidP="00585E46">
            <w:pPr>
              <w:spacing w:line="276" w:lineRule="auto"/>
              <w:jc w:val="left"/>
            </w:pPr>
            <w:r>
              <w:t>Dokumenttien laadinta, SQL-skriptin luonti</w:t>
            </w:r>
            <w:r w:rsidR="00687EC0">
              <w:t>.</w:t>
            </w:r>
          </w:p>
        </w:tc>
      </w:tr>
    </w:tbl>
    <w:p w14:paraId="19B50775" w14:textId="77777777" w:rsidR="004D3381" w:rsidRDefault="004D3381" w:rsidP="00585E46">
      <w:pPr>
        <w:spacing w:line="276" w:lineRule="auto"/>
        <w:jc w:val="left"/>
      </w:pPr>
    </w:p>
    <w:p w14:paraId="50EBE267" w14:textId="77777777" w:rsidR="004D3381" w:rsidRDefault="004D3381" w:rsidP="004D3381">
      <w:r>
        <w:br w:type="page"/>
      </w:r>
    </w:p>
    <w:p w14:paraId="04596D87" w14:textId="77777777" w:rsidR="004D3381" w:rsidRDefault="004D3381" w:rsidP="004D3381">
      <w:pPr>
        <w:pStyle w:val="Heading1"/>
      </w:pPr>
      <w:r>
        <w:lastRenderedPageBreak/>
        <w:t>Seuraavan viikon tehtävät</w:t>
      </w:r>
    </w:p>
    <w:p w14:paraId="1A37E0B8" w14:textId="236414C4" w:rsidR="004D3381" w:rsidRDefault="004D3381" w:rsidP="004D3381">
      <w:pPr>
        <w:spacing w:before="240" w:line="240" w:lineRule="auto"/>
        <w:jc w:val="left"/>
      </w:pPr>
      <w:r w:rsidRPr="003B13B8">
        <w:t xml:space="preserve">Projektiryhmä on </w:t>
      </w:r>
      <w:r w:rsidR="00975D22">
        <w:t xml:space="preserve">suunnitellut </w:t>
      </w:r>
      <w:r w:rsidRPr="003B13B8">
        <w:t>käyttä</w:t>
      </w:r>
      <w:r w:rsidR="00975D22">
        <w:t>vänsä</w:t>
      </w:r>
      <w:r w:rsidRPr="003B13B8">
        <w:t xml:space="preserve"> projektiin</w:t>
      </w:r>
      <w:r w:rsidR="00975D22">
        <w:t xml:space="preserve"> seuraavalla viikolla</w:t>
      </w:r>
      <w:r w:rsidRPr="003B13B8">
        <w:t xml:space="preserve"> n.</w:t>
      </w:r>
      <w:r w:rsidR="00975D22">
        <w:t xml:space="preserve"> 32</w:t>
      </w:r>
      <w:r w:rsidRPr="003B13B8"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EB4804" w14:paraId="47368F00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CB4A7D1" w14:textId="66881F22" w:rsidR="00EB4804" w:rsidRDefault="00EB4804" w:rsidP="00EB4804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996E6DF" w14:textId="44CD49FC" w:rsidR="00EB4804" w:rsidRDefault="00EB4804" w:rsidP="00EB4804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5D23F338" w14:textId="2F33D5B0" w:rsidR="00EB4804" w:rsidRDefault="00EB4804" w:rsidP="00EB4804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EB4804" w14:paraId="3D1B2868" w14:textId="77777777" w:rsidTr="00C94853">
        <w:tc>
          <w:tcPr>
            <w:tcW w:w="1555" w:type="dxa"/>
          </w:tcPr>
          <w:p w14:paraId="1318BCCF" w14:textId="0827493D" w:rsidR="00EB4804" w:rsidRDefault="00EB4804" w:rsidP="00EB4804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37100174" w14:textId="1FAD1F82" w:rsidR="00EB4804" w:rsidRDefault="0001532F" w:rsidP="00EB4804">
            <w:pPr>
              <w:spacing w:line="276" w:lineRule="auto"/>
              <w:jc w:val="left"/>
            </w:pPr>
            <w:r>
              <w:t>8</w:t>
            </w:r>
            <w:r w:rsidR="0049510F">
              <w:t xml:space="preserve"> h</w:t>
            </w:r>
          </w:p>
        </w:tc>
        <w:tc>
          <w:tcPr>
            <w:tcW w:w="6917" w:type="dxa"/>
          </w:tcPr>
          <w:p w14:paraId="7C149814" w14:textId="6495B83F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>, Java-SQL yhteyden toimimaan saaminen.</w:t>
            </w:r>
            <w:r w:rsidR="009358DF">
              <w:t xml:space="preserve"> GitHub-kuntoon.</w:t>
            </w:r>
          </w:p>
        </w:tc>
      </w:tr>
      <w:tr w:rsidR="00EB4804" w14:paraId="342D66E8" w14:textId="77777777" w:rsidTr="00C94853">
        <w:tc>
          <w:tcPr>
            <w:tcW w:w="1555" w:type="dxa"/>
          </w:tcPr>
          <w:p w14:paraId="55EA0269" w14:textId="0219A5D7" w:rsidR="00EB4804" w:rsidRDefault="00EB4804" w:rsidP="00EB4804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0D6B4DD0" w14:textId="42E2F565" w:rsidR="00EB4804" w:rsidRDefault="0049510F" w:rsidP="00EB4804">
            <w:pPr>
              <w:spacing w:line="276" w:lineRule="auto"/>
              <w:jc w:val="left"/>
            </w:pPr>
            <w:r>
              <w:t>8 h</w:t>
            </w:r>
          </w:p>
        </w:tc>
        <w:tc>
          <w:tcPr>
            <w:tcW w:w="6917" w:type="dxa"/>
          </w:tcPr>
          <w:p w14:paraId="6894EBF8" w14:textId="062DE1CA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>, Java-SQL yhteyden toimimaan saaminen.</w:t>
            </w:r>
            <w:r w:rsidR="009358DF">
              <w:t xml:space="preserve"> GitHub-kuntoon.</w:t>
            </w:r>
          </w:p>
        </w:tc>
      </w:tr>
      <w:tr w:rsidR="00EB4804" w14:paraId="18DCD361" w14:textId="77777777" w:rsidTr="00C94853">
        <w:tc>
          <w:tcPr>
            <w:tcW w:w="1555" w:type="dxa"/>
          </w:tcPr>
          <w:p w14:paraId="4CD195A4" w14:textId="04F18560" w:rsidR="00EB4804" w:rsidRDefault="00EB4804" w:rsidP="00EB4804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1F6699BC" w14:textId="175B0CF3" w:rsidR="00EB4804" w:rsidRDefault="0049510F" w:rsidP="00EB4804">
            <w:pPr>
              <w:spacing w:line="276" w:lineRule="auto"/>
              <w:jc w:val="left"/>
            </w:pPr>
            <w:r>
              <w:t>8 h</w:t>
            </w:r>
          </w:p>
        </w:tc>
        <w:tc>
          <w:tcPr>
            <w:tcW w:w="6917" w:type="dxa"/>
          </w:tcPr>
          <w:p w14:paraId="3E247D04" w14:textId="744EF87C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>, Java-SQL yhteyden toimimaan saaminen.</w:t>
            </w:r>
            <w:r w:rsidR="009358DF">
              <w:t xml:space="preserve"> GitHub-kuntoon.</w:t>
            </w:r>
          </w:p>
        </w:tc>
      </w:tr>
      <w:tr w:rsidR="00EB4804" w14:paraId="425566C2" w14:textId="77777777" w:rsidTr="00C94853">
        <w:tc>
          <w:tcPr>
            <w:tcW w:w="1555" w:type="dxa"/>
          </w:tcPr>
          <w:p w14:paraId="3C0E7846" w14:textId="546C2573" w:rsidR="00EB4804" w:rsidRDefault="00EB4804" w:rsidP="00EB4804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1228D98B" w14:textId="7D7BED8D" w:rsidR="00EB4804" w:rsidRDefault="0049510F" w:rsidP="00EB4804">
            <w:pPr>
              <w:spacing w:line="276" w:lineRule="auto"/>
              <w:jc w:val="left"/>
            </w:pPr>
            <w:r>
              <w:t>8 h</w:t>
            </w:r>
          </w:p>
        </w:tc>
        <w:tc>
          <w:tcPr>
            <w:tcW w:w="6917" w:type="dxa"/>
          </w:tcPr>
          <w:p w14:paraId="442E613E" w14:textId="70D96F3F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>,</w:t>
            </w:r>
            <w:r>
              <w:t xml:space="preserve"> </w:t>
            </w:r>
            <w:proofErr w:type="spellStart"/>
            <w:r>
              <w:t>API:t</w:t>
            </w:r>
            <w:proofErr w:type="spellEnd"/>
            <w:r>
              <w:t xml:space="preserve"> tietokantaan, </w:t>
            </w:r>
            <w:r w:rsidR="009358DF">
              <w:t>GitHub-kuntoon</w:t>
            </w:r>
            <w:r w:rsidR="00687EC0">
              <w:t>, koodaus</w:t>
            </w:r>
          </w:p>
        </w:tc>
      </w:tr>
    </w:tbl>
    <w:p w14:paraId="6AA5EA4E" w14:textId="77777777" w:rsidR="00585E46" w:rsidRDefault="00585E46" w:rsidP="00585E46">
      <w:pPr>
        <w:spacing w:line="276" w:lineRule="auto"/>
        <w:jc w:val="left"/>
      </w:pPr>
    </w:p>
    <w:p w14:paraId="7A1AA9C5" w14:textId="77777777" w:rsidR="00585E46" w:rsidRDefault="00371806" w:rsidP="00585E46">
      <w:pPr>
        <w:pStyle w:val="Heading1"/>
      </w:pPr>
      <w:r>
        <w:t>Toimintojen</w:t>
      </w:r>
      <w:r w:rsidR="00585E46">
        <w:t xml:space="preserve"> valmiusaste</w:t>
      </w:r>
    </w:p>
    <w:p w14:paraId="6BEFD8EF" w14:textId="77777777" w:rsidR="00585E46" w:rsidRDefault="00585E46" w:rsidP="00585E46">
      <w:pPr>
        <w:pStyle w:val="Caption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41D59CAC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23817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C085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C7306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1FADAE7F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8571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2CB33" w14:textId="78C36E5D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toiminta-alueiden ja mökkien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514C" w14:textId="369D3AF7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127E2983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087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D9E44" w14:textId="1B8C63D8" w:rsidR="00371806" w:rsidRPr="00453FFF" w:rsidRDefault="00692416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palveluiden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52CC" w14:textId="07ACAF94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34A777D5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526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A5D2" w14:textId="5D467F39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majoitusvarausten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1FB1" w14:textId="77777777"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6F2DB7CE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F881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2356" w14:textId="6A8BB970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asiakashallintajärjestelmä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761C" w14:textId="061AAE97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0EE3E6EC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5D6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5D7D" w14:textId="73224205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laskujen hallinta ja seuranta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3DCE" w14:textId="6E264662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0C470BC5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B27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6B0E" w14:textId="7B564258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majoittumisten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BA2D" w14:textId="3ED70739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23518013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399E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E2CF5" w14:textId="3F124C85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ostettujen lisäpalvelujen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5C36" w14:textId="78565B4E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0D0CAAE6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2781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74819" w14:textId="34341A63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seuraavat laskutusmahdollisuudet: Paperilasku, Sähköpostilasku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9E73" w14:textId="596050CF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</w:tbl>
    <w:p w14:paraId="06CB8F50" w14:textId="107F19B6" w:rsidR="008A652E" w:rsidRDefault="008A652E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70A163C" w14:textId="005645C3" w:rsidR="008A652E" w:rsidRDefault="008A652E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page"/>
      </w:r>
    </w:p>
    <w:p w14:paraId="630C04E3" w14:textId="2A25D0A6" w:rsidR="00692416" w:rsidRPr="00A83950" w:rsidRDefault="00692416" w:rsidP="00692416">
      <w:pPr>
        <w:pStyle w:val="Title"/>
        <w:rPr>
          <w:sz w:val="40"/>
          <w:szCs w:val="40"/>
        </w:rPr>
      </w:pPr>
      <w:r w:rsidRPr="00A83950">
        <w:rPr>
          <w:sz w:val="40"/>
          <w:szCs w:val="40"/>
        </w:rPr>
        <w:lastRenderedPageBreak/>
        <w:t>Viikkoraportti 0</w:t>
      </w:r>
      <w:r>
        <w:rPr>
          <w:sz w:val="40"/>
          <w:szCs w:val="40"/>
        </w:rPr>
        <w:t>2 (11</w:t>
      </w:r>
      <w:r w:rsidRPr="00A83950">
        <w:rPr>
          <w:sz w:val="40"/>
          <w:szCs w:val="40"/>
        </w:rPr>
        <w:t>.</w:t>
      </w:r>
      <w:r>
        <w:rPr>
          <w:sz w:val="40"/>
          <w:szCs w:val="40"/>
        </w:rPr>
        <w:t>4.2022 – 17.4</w:t>
      </w:r>
      <w:r w:rsidRPr="00A83950">
        <w:rPr>
          <w:sz w:val="40"/>
          <w:szCs w:val="40"/>
        </w:rPr>
        <w:t>.20</w:t>
      </w:r>
      <w:r>
        <w:rPr>
          <w:sz w:val="40"/>
          <w:szCs w:val="40"/>
        </w:rPr>
        <w:t>22</w:t>
      </w:r>
      <w:r w:rsidRPr="00A83950">
        <w:rPr>
          <w:sz w:val="40"/>
          <w:szCs w:val="40"/>
        </w:rPr>
        <w:t>)</w:t>
      </w:r>
    </w:p>
    <w:p w14:paraId="5F24651C" w14:textId="77777777" w:rsidR="00692416" w:rsidRDefault="00692416" w:rsidP="00692416">
      <w:pPr>
        <w:tabs>
          <w:tab w:val="right" w:pos="1701"/>
          <w:tab w:val="left" w:pos="1985"/>
        </w:tabs>
        <w:spacing w:before="240" w:after="0"/>
      </w:pPr>
      <w:r>
        <w:tab/>
        <w:t>Ryhmä:</w:t>
      </w:r>
      <w:r>
        <w:tab/>
        <w:t>R9</w:t>
      </w:r>
    </w:p>
    <w:p w14:paraId="1247CB8D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  <w:t>Lassi Karjala</w:t>
      </w:r>
    </w:p>
    <w:p w14:paraId="675894AC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Tomi Jokela</w:t>
      </w:r>
    </w:p>
    <w:p w14:paraId="4C4C6A04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Niko Oinonen</w:t>
      </w:r>
    </w:p>
    <w:p w14:paraId="2A8C0BFF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Patrik Laamanen</w:t>
      </w:r>
    </w:p>
    <w:p w14:paraId="59B508BB" w14:textId="66A04BA1" w:rsidR="00692416" w:rsidRDefault="00692416" w:rsidP="00692416">
      <w:pPr>
        <w:tabs>
          <w:tab w:val="right" w:pos="1701"/>
          <w:tab w:val="left" w:pos="1985"/>
        </w:tabs>
        <w:spacing w:before="240"/>
      </w:pPr>
      <w:r>
        <w:tab/>
        <w:t xml:space="preserve">Päivämäärä: </w:t>
      </w:r>
      <w:r>
        <w:tab/>
      </w:r>
      <w:r w:rsidR="0049510F">
        <w:t>14.4</w:t>
      </w:r>
      <w:r>
        <w:t>.2022</w:t>
      </w:r>
    </w:p>
    <w:p w14:paraId="111CD8A2" w14:textId="77777777" w:rsidR="00692416" w:rsidRPr="00F150B4" w:rsidRDefault="00692416" w:rsidP="00692416">
      <w:pPr>
        <w:pStyle w:val="Heading1"/>
      </w:pPr>
      <w:r>
        <w:t>Tilanne</w:t>
      </w:r>
    </w:p>
    <w:p w14:paraId="1AAF8B81" w14:textId="3D1F2B8A" w:rsidR="00692416" w:rsidRPr="00CA1715" w:rsidRDefault="00692416" w:rsidP="00692416">
      <w:pPr>
        <w:spacing w:before="240"/>
        <w:jc w:val="left"/>
      </w:pPr>
      <w:r>
        <w:t xml:space="preserve">Laadittu </w:t>
      </w:r>
      <w:r w:rsidR="0049510F">
        <w:t>vaatimusmäärittely</w:t>
      </w:r>
      <w:r>
        <w:t>.</w:t>
      </w:r>
      <w:r w:rsidR="0049510F">
        <w:t xml:space="preserve"> Kaikki saivat tehtyä </w:t>
      </w:r>
      <w:proofErr w:type="spellStart"/>
      <w:r w:rsidR="0049510F">
        <w:t>GitHub-</w:t>
      </w:r>
      <w:proofErr w:type="spellEnd"/>
      <w:r w:rsidR="0049510F">
        <w:t xml:space="preserve"> käyttäjätunnukset. </w:t>
      </w:r>
      <w:r w:rsidR="00BA530A">
        <w:t xml:space="preserve">Asiakashallinta – toiminto koodattu lähes valmiiksi ja muuta käyttöliittymää myös koodattu. Kaikki toiminnallisuudet eivät ole valmiita. Tietokantaan tehtiin pieniä muutoksia. Läpi käytiin yhdessä koodia. </w:t>
      </w:r>
      <w:r>
        <w:t xml:space="preserve"> </w:t>
      </w:r>
    </w:p>
    <w:p w14:paraId="5B87A6BC" w14:textId="77777777" w:rsidR="00692416" w:rsidRDefault="00692416" w:rsidP="00692416">
      <w:pPr>
        <w:pStyle w:val="Heading1"/>
      </w:pPr>
      <w:r>
        <w:t>Ongelmat</w:t>
      </w:r>
    </w:p>
    <w:p w14:paraId="7E145016" w14:textId="77777777" w:rsidR="00692416" w:rsidRDefault="00692416" w:rsidP="00692416">
      <w:pPr>
        <w:spacing w:after="0"/>
      </w:pPr>
    </w:p>
    <w:p w14:paraId="6C515B5E" w14:textId="73A9D86B" w:rsidR="00692416" w:rsidRPr="005154E8" w:rsidRDefault="00BA530A" w:rsidP="00692416">
      <w:pPr>
        <w:spacing w:after="0"/>
      </w:pPr>
      <w:r>
        <w:t>Toisella</w:t>
      </w:r>
      <w:r w:rsidR="00692416">
        <w:t xml:space="preserve"> viikolla ei ilmennyt </w:t>
      </w:r>
      <w:r>
        <w:t xml:space="preserve">suuria </w:t>
      </w:r>
      <w:r w:rsidR="00692416">
        <w:t xml:space="preserve">ongelmia. </w:t>
      </w:r>
      <w:r>
        <w:t xml:space="preserve">Visual Studio </w:t>
      </w:r>
      <w:proofErr w:type="spellStart"/>
      <w:r>
        <w:t>Code</w:t>
      </w:r>
      <w:proofErr w:type="spellEnd"/>
      <w:r>
        <w:t xml:space="preserve"> </w:t>
      </w:r>
      <w:r w:rsidR="0001532F">
        <w:t>- kehitysympäristön</w:t>
      </w:r>
      <w:r>
        <w:t xml:space="preserve"> toimimaan saaminen aiheutti ongelmia osalle ryhmäläisistä. </w:t>
      </w:r>
    </w:p>
    <w:p w14:paraId="082B1D43" w14:textId="77777777" w:rsidR="00692416" w:rsidRDefault="00692416" w:rsidP="00692416">
      <w:pPr>
        <w:pStyle w:val="Heading1"/>
      </w:pPr>
      <w:r>
        <w:t>Tehty työmäärä</w:t>
      </w:r>
    </w:p>
    <w:p w14:paraId="790E4D68" w14:textId="6A54CD14" w:rsidR="00692416" w:rsidRDefault="00692416" w:rsidP="00692416">
      <w:pPr>
        <w:spacing w:before="240" w:line="240" w:lineRule="auto"/>
        <w:jc w:val="left"/>
      </w:pPr>
      <w:r>
        <w:t xml:space="preserve">Projekti on vasta lähtenyt käyntiin ja aikaa kun kulunut vasta suunnitteluun. Projektin valmiusasteeksi arvioidaan </w:t>
      </w:r>
      <w:r w:rsidR="0001532F">
        <w:t xml:space="preserve">20 </w:t>
      </w:r>
      <w:r>
        <w:t>%.</w:t>
      </w:r>
    </w:p>
    <w:p w14:paraId="34BC8638" w14:textId="36585079" w:rsidR="00692416" w:rsidRDefault="00692416" w:rsidP="00692416">
      <w:pPr>
        <w:spacing w:before="240" w:line="240" w:lineRule="auto"/>
        <w:jc w:val="left"/>
      </w:pPr>
      <w:r w:rsidRPr="003B13B8">
        <w:t>Projektiryhmä on käyttänyt</w:t>
      </w:r>
      <w:r w:rsidR="0001532F" w:rsidRPr="003B13B8">
        <w:t xml:space="preserve"> tällä viikolla</w:t>
      </w:r>
      <w:r w:rsidRPr="003B13B8">
        <w:t xml:space="preserve"> projektiin n. </w:t>
      </w:r>
      <w:r w:rsidR="0001532F" w:rsidRPr="003B13B8">
        <w:t>37</w:t>
      </w:r>
      <w:r w:rsidRPr="003B13B8"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692416" w14:paraId="0862A0AB" w14:textId="77777777" w:rsidTr="009C331B">
        <w:tc>
          <w:tcPr>
            <w:tcW w:w="1555" w:type="dxa"/>
            <w:shd w:val="clear" w:color="auto" w:fill="D9D9D9" w:themeFill="background1" w:themeFillShade="D9"/>
          </w:tcPr>
          <w:p w14:paraId="3F75DA80" w14:textId="77777777" w:rsidR="00692416" w:rsidRDefault="00692416" w:rsidP="009C331B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74C3745" w14:textId="77777777" w:rsidR="00692416" w:rsidRDefault="00692416" w:rsidP="009C331B">
            <w:pPr>
              <w:spacing w:line="276" w:lineRule="auto"/>
              <w:jc w:val="left"/>
            </w:pPr>
            <w:r>
              <w:t>Tehty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31F11295" w14:textId="77777777" w:rsidR="00692416" w:rsidRDefault="00692416" w:rsidP="009C331B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692416" w14:paraId="5E8BA47B" w14:textId="77777777" w:rsidTr="009C331B">
        <w:tc>
          <w:tcPr>
            <w:tcW w:w="1555" w:type="dxa"/>
          </w:tcPr>
          <w:p w14:paraId="4ABA7EFC" w14:textId="77777777" w:rsidR="00692416" w:rsidRDefault="00692416" w:rsidP="009C331B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6FA67298" w14:textId="0BEF4528" w:rsidR="00692416" w:rsidRDefault="0001532F" w:rsidP="009C331B">
            <w:pPr>
              <w:spacing w:line="276" w:lineRule="auto"/>
              <w:jc w:val="left"/>
            </w:pPr>
            <w:r>
              <w:t xml:space="preserve">7 h </w:t>
            </w:r>
          </w:p>
        </w:tc>
        <w:tc>
          <w:tcPr>
            <w:tcW w:w="6917" w:type="dxa"/>
          </w:tcPr>
          <w:p w14:paraId="5F872462" w14:textId="6B3A92F6" w:rsidR="00692416" w:rsidRDefault="00BA530A" w:rsidP="009C331B">
            <w:pPr>
              <w:spacing w:line="276" w:lineRule="auto"/>
              <w:jc w:val="left"/>
            </w:pPr>
            <w:r>
              <w:t>Vaatimusmäärittely d</w:t>
            </w:r>
            <w:r w:rsidR="00692416">
              <w:t>okument</w:t>
            </w:r>
            <w:r>
              <w:t>in</w:t>
            </w:r>
            <w:r w:rsidR="00692416">
              <w:t xml:space="preserve"> laadinta, viikkopalaverimuistio</w:t>
            </w:r>
            <w:r>
              <w:t xml:space="preserve">, koodin läpikäynti yhdessä. Visual Studio </w:t>
            </w:r>
            <w:proofErr w:type="spellStart"/>
            <w:r>
              <w:t>Code</w:t>
            </w:r>
            <w:proofErr w:type="spellEnd"/>
            <w:r>
              <w:t xml:space="preserve"> – kehitysympäristön asentaminen</w:t>
            </w:r>
            <w:r w:rsidR="0001532F">
              <w:t xml:space="preserve"> ja toimimaan saaminen</w:t>
            </w:r>
            <w:r>
              <w:t>.</w:t>
            </w:r>
          </w:p>
        </w:tc>
      </w:tr>
      <w:tr w:rsidR="00692416" w14:paraId="6A5763A3" w14:textId="77777777" w:rsidTr="009C331B">
        <w:tc>
          <w:tcPr>
            <w:tcW w:w="1555" w:type="dxa"/>
          </w:tcPr>
          <w:p w14:paraId="2E31FD91" w14:textId="77777777" w:rsidR="00692416" w:rsidRDefault="00692416" w:rsidP="009C331B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4ED97951" w14:textId="13BDE3D4" w:rsidR="00692416" w:rsidRDefault="0001532F" w:rsidP="009C331B">
            <w:pPr>
              <w:spacing w:line="276" w:lineRule="auto"/>
              <w:jc w:val="left"/>
            </w:pPr>
            <w:r>
              <w:t>7 h</w:t>
            </w:r>
          </w:p>
        </w:tc>
        <w:tc>
          <w:tcPr>
            <w:tcW w:w="6917" w:type="dxa"/>
          </w:tcPr>
          <w:p w14:paraId="081009DF" w14:textId="1F4AAE6D" w:rsidR="00692416" w:rsidRDefault="00BA530A" w:rsidP="009C331B">
            <w:pPr>
              <w:spacing w:line="276" w:lineRule="auto"/>
              <w:jc w:val="left"/>
            </w:pPr>
            <w:r>
              <w:t>Vaatimusmäärittely dokumentin laadinta, viikkopalaverimuistio, koodin läpikäynti yhdessä.</w:t>
            </w:r>
            <w:r w:rsidR="0001532F">
              <w:t xml:space="preserve"> </w:t>
            </w:r>
            <w:r w:rsidR="0001532F">
              <w:t xml:space="preserve">Visual Studio </w:t>
            </w:r>
            <w:proofErr w:type="spellStart"/>
            <w:r w:rsidR="0001532F">
              <w:t>Code</w:t>
            </w:r>
            <w:proofErr w:type="spellEnd"/>
            <w:r w:rsidR="0001532F">
              <w:t xml:space="preserve"> – kehitysympäristön asentaminen</w:t>
            </w:r>
            <w:r w:rsidR="0001532F">
              <w:t xml:space="preserve"> ja toimimaan saaminen</w:t>
            </w:r>
            <w:r w:rsidR="0001532F">
              <w:t>.</w:t>
            </w:r>
          </w:p>
        </w:tc>
      </w:tr>
      <w:tr w:rsidR="00692416" w14:paraId="0E15817D" w14:textId="77777777" w:rsidTr="009C331B">
        <w:tc>
          <w:tcPr>
            <w:tcW w:w="1555" w:type="dxa"/>
          </w:tcPr>
          <w:p w14:paraId="359643D3" w14:textId="77777777" w:rsidR="00692416" w:rsidRDefault="00692416" w:rsidP="009C331B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60B4C6CC" w14:textId="543FA691" w:rsidR="00692416" w:rsidRDefault="0001532F" w:rsidP="009C331B">
            <w:pPr>
              <w:spacing w:line="276" w:lineRule="auto"/>
              <w:jc w:val="left"/>
            </w:pPr>
            <w:r>
              <w:t xml:space="preserve">7 h </w:t>
            </w:r>
          </w:p>
        </w:tc>
        <w:tc>
          <w:tcPr>
            <w:tcW w:w="6917" w:type="dxa"/>
          </w:tcPr>
          <w:p w14:paraId="123B7573" w14:textId="34BC1AD2" w:rsidR="00692416" w:rsidRDefault="00BA530A" w:rsidP="009C331B">
            <w:pPr>
              <w:spacing w:line="276" w:lineRule="auto"/>
              <w:jc w:val="left"/>
            </w:pPr>
            <w:r>
              <w:t>Vaatimusmäärittely dokumentin laadinta, viikkopalaverimuistio, koodin läpikäynti yhdessä.</w:t>
            </w:r>
          </w:p>
        </w:tc>
      </w:tr>
      <w:tr w:rsidR="00692416" w14:paraId="752099A1" w14:textId="77777777" w:rsidTr="009C331B">
        <w:tc>
          <w:tcPr>
            <w:tcW w:w="1555" w:type="dxa"/>
          </w:tcPr>
          <w:p w14:paraId="6A15618A" w14:textId="77777777" w:rsidR="00692416" w:rsidRDefault="00692416" w:rsidP="009C331B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514BCFC3" w14:textId="4C3760BE" w:rsidR="00692416" w:rsidRDefault="00BA530A" w:rsidP="009C331B">
            <w:pPr>
              <w:spacing w:line="276" w:lineRule="auto"/>
              <w:jc w:val="left"/>
            </w:pPr>
            <w:r>
              <w:t>16 h</w:t>
            </w:r>
          </w:p>
        </w:tc>
        <w:tc>
          <w:tcPr>
            <w:tcW w:w="6917" w:type="dxa"/>
          </w:tcPr>
          <w:p w14:paraId="646E4381" w14:textId="6E7AC151" w:rsidR="00692416" w:rsidRDefault="00BA530A" w:rsidP="009C331B">
            <w:pPr>
              <w:spacing w:line="276" w:lineRule="auto"/>
              <w:jc w:val="left"/>
            </w:pPr>
            <w:r>
              <w:t>Asiakashallintatoiminnon ja käyttöliittymän koodaus. Koodin läpikäynti yhdessä.</w:t>
            </w:r>
          </w:p>
        </w:tc>
      </w:tr>
    </w:tbl>
    <w:p w14:paraId="7EB2B9A9" w14:textId="77777777" w:rsidR="00692416" w:rsidRDefault="00692416" w:rsidP="00692416">
      <w:pPr>
        <w:spacing w:line="276" w:lineRule="auto"/>
        <w:jc w:val="left"/>
      </w:pPr>
    </w:p>
    <w:p w14:paraId="2989721F" w14:textId="77777777" w:rsidR="00692416" w:rsidRDefault="00692416" w:rsidP="00692416">
      <w:r>
        <w:br w:type="page"/>
      </w:r>
    </w:p>
    <w:p w14:paraId="18EBCE21" w14:textId="77777777" w:rsidR="00692416" w:rsidRDefault="00692416" w:rsidP="00692416">
      <w:pPr>
        <w:pStyle w:val="Heading1"/>
      </w:pPr>
      <w:r>
        <w:lastRenderedPageBreak/>
        <w:t>Seuraavan viikon tehtävät</w:t>
      </w:r>
    </w:p>
    <w:p w14:paraId="75524B98" w14:textId="77777777" w:rsidR="00975D22" w:rsidRDefault="00975D22" w:rsidP="00975D22">
      <w:pPr>
        <w:spacing w:before="240" w:line="240" w:lineRule="auto"/>
        <w:jc w:val="left"/>
      </w:pPr>
      <w:r w:rsidRPr="003B13B8">
        <w:t xml:space="preserve">Projektiryhmä on </w:t>
      </w:r>
      <w:r>
        <w:t xml:space="preserve">suunnitellut </w:t>
      </w:r>
      <w:r w:rsidRPr="003B13B8">
        <w:t>käyttä</w:t>
      </w:r>
      <w:r>
        <w:t>vänsä</w:t>
      </w:r>
      <w:r w:rsidRPr="003B13B8">
        <w:t xml:space="preserve"> projektiin</w:t>
      </w:r>
      <w:r>
        <w:t xml:space="preserve"> seuraavalla viikolla</w:t>
      </w:r>
      <w:r w:rsidRPr="003B13B8">
        <w:t xml:space="preserve"> n.</w:t>
      </w:r>
      <w:r>
        <w:t xml:space="preserve"> 32</w:t>
      </w:r>
      <w:r w:rsidRPr="003B13B8"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692416" w14:paraId="68CFC3C1" w14:textId="77777777" w:rsidTr="009C331B">
        <w:tc>
          <w:tcPr>
            <w:tcW w:w="1555" w:type="dxa"/>
            <w:shd w:val="clear" w:color="auto" w:fill="D9D9D9" w:themeFill="background1" w:themeFillShade="D9"/>
          </w:tcPr>
          <w:p w14:paraId="6B87DBA6" w14:textId="77777777" w:rsidR="00692416" w:rsidRDefault="00692416" w:rsidP="009C331B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602501C" w14:textId="77777777" w:rsidR="00692416" w:rsidRDefault="00692416" w:rsidP="009C331B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31C83616" w14:textId="77777777" w:rsidR="00692416" w:rsidRDefault="00692416" w:rsidP="009C331B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692416" w14:paraId="203D0B3A" w14:textId="77777777" w:rsidTr="009C331B">
        <w:tc>
          <w:tcPr>
            <w:tcW w:w="1555" w:type="dxa"/>
          </w:tcPr>
          <w:p w14:paraId="0595B42F" w14:textId="77777777" w:rsidR="00692416" w:rsidRDefault="00692416" w:rsidP="009C331B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5B2E2638" w14:textId="50EDC5B4" w:rsidR="00692416" w:rsidRDefault="0001532F" w:rsidP="009C331B">
            <w:pPr>
              <w:spacing w:line="276" w:lineRule="auto"/>
              <w:jc w:val="left"/>
            </w:pPr>
            <w:r>
              <w:t>8 h</w:t>
            </w:r>
          </w:p>
        </w:tc>
        <w:tc>
          <w:tcPr>
            <w:tcW w:w="6917" w:type="dxa"/>
          </w:tcPr>
          <w:p w14:paraId="147D268F" w14:textId="34317778" w:rsidR="00692416" w:rsidRDefault="0001532F" w:rsidP="009C331B">
            <w:pPr>
              <w:spacing w:line="276" w:lineRule="auto"/>
              <w:jc w:val="left"/>
            </w:pPr>
            <w:r>
              <w:t xml:space="preserve">Toiminnallinen määrittely dokumentin laatiminen. Viikkopalaverimuistion laatiminen. Visual Studio </w:t>
            </w:r>
            <w:proofErr w:type="spellStart"/>
            <w:r>
              <w:t>Code</w:t>
            </w:r>
            <w:proofErr w:type="spellEnd"/>
            <w:r>
              <w:t>- kehitysympäristön toimimaan saaminen.</w:t>
            </w:r>
          </w:p>
        </w:tc>
      </w:tr>
      <w:tr w:rsidR="00692416" w14:paraId="6DA0BF95" w14:textId="77777777" w:rsidTr="009C331B">
        <w:tc>
          <w:tcPr>
            <w:tcW w:w="1555" w:type="dxa"/>
          </w:tcPr>
          <w:p w14:paraId="60E46A4A" w14:textId="77777777" w:rsidR="00692416" w:rsidRDefault="00692416" w:rsidP="009C331B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35CE77E5" w14:textId="4CEE9645" w:rsidR="00692416" w:rsidRDefault="0001532F" w:rsidP="009C331B">
            <w:pPr>
              <w:spacing w:line="276" w:lineRule="auto"/>
              <w:jc w:val="left"/>
            </w:pPr>
            <w:r>
              <w:t>8 h</w:t>
            </w:r>
          </w:p>
        </w:tc>
        <w:tc>
          <w:tcPr>
            <w:tcW w:w="6917" w:type="dxa"/>
          </w:tcPr>
          <w:p w14:paraId="4CDA4BF4" w14:textId="567ED622" w:rsidR="00692416" w:rsidRDefault="0001532F" w:rsidP="009C331B">
            <w:pPr>
              <w:spacing w:line="276" w:lineRule="auto"/>
              <w:jc w:val="left"/>
            </w:pPr>
            <w:r>
              <w:t xml:space="preserve">Toiminnallinen määrittely dokumentin laatiminen. Viikkopalaverimuistion laatiminen. Visual Studio </w:t>
            </w:r>
            <w:proofErr w:type="spellStart"/>
            <w:r>
              <w:t>Code</w:t>
            </w:r>
            <w:proofErr w:type="spellEnd"/>
            <w:r>
              <w:t>- kehitysympäristön toimimaan saaminen</w:t>
            </w:r>
            <w:r>
              <w:t>.</w:t>
            </w:r>
          </w:p>
        </w:tc>
      </w:tr>
      <w:tr w:rsidR="00692416" w14:paraId="4B2DC0DC" w14:textId="77777777" w:rsidTr="009C331B">
        <w:tc>
          <w:tcPr>
            <w:tcW w:w="1555" w:type="dxa"/>
          </w:tcPr>
          <w:p w14:paraId="4AE29F34" w14:textId="77777777" w:rsidR="00692416" w:rsidRDefault="00692416" w:rsidP="009C331B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73027344" w14:textId="5A413F4F" w:rsidR="00692416" w:rsidRDefault="0001532F" w:rsidP="009C331B">
            <w:pPr>
              <w:spacing w:line="276" w:lineRule="auto"/>
              <w:jc w:val="left"/>
            </w:pPr>
            <w:r>
              <w:t xml:space="preserve">8 h </w:t>
            </w:r>
          </w:p>
        </w:tc>
        <w:tc>
          <w:tcPr>
            <w:tcW w:w="6917" w:type="dxa"/>
          </w:tcPr>
          <w:p w14:paraId="400CEEB1" w14:textId="4460F409" w:rsidR="00692416" w:rsidRDefault="0001532F" w:rsidP="009C331B">
            <w:pPr>
              <w:spacing w:line="276" w:lineRule="auto"/>
              <w:jc w:val="left"/>
            </w:pPr>
            <w:r>
              <w:t>Toiminnallinen määrittely dokumentin laatiminen. Viikkopalaverimuistion laatiminen.</w:t>
            </w:r>
          </w:p>
        </w:tc>
      </w:tr>
      <w:tr w:rsidR="00692416" w14:paraId="4DF9B14B" w14:textId="77777777" w:rsidTr="009C331B">
        <w:tc>
          <w:tcPr>
            <w:tcW w:w="1555" w:type="dxa"/>
          </w:tcPr>
          <w:p w14:paraId="354C997B" w14:textId="77777777" w:rsidR="00692416" w:rsidRDefault="00692416" w:rsidP="009C331B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56A8CA31" w14:textId="76134875" w:rsidR="00692416" w:rsidRDefault="0001532F" w:rsidP="009C331B">
            <w:pPr>
              <w:spacing w:line="276" w:lineRule="auto"/>
              <w:jc w:val="left"/>
            </w:pPr>
            <w:r>
              <w:t>8 h</w:t>
            </w:r>
          </w:p>
        </w:tc>
        <w:tc>
          <w:tcPr>
            <w:tcW w:w="6917" w:type="dxa"/>
          </w:tcPr>
          <w:p w14:paraId="246190B8" w14:textId="01C340C4" w:rsidR="00692416" w:rsidRDefault="0001532F" w:rsidP="009C331B">
            <w:pPr>
              <w:spacing w:line="276" w:lineRule="auto"/>
              <w:jc w:val="left"/>
            </w:pPr>
            <w:r>
              <w:t>Toiminnallinen määrittely dokumentin laatiminen. Viikkopalaverimuistion laatiminen.</w:t>
            </w:r>
          </w:p>
        </w:tc>
      </w:tr>
    </w:tbl>
    <w:p w14:paraId="7F136AE6" w14:textId="77777777" w:rsidR="00692416" w:rsidRDefault="00692416" w:rsidP="00692416">
      <w:pPr>
        <w:spacing w:line="276" w:lineRule="auto"/>
        <w:jc w:val="left"/>
      </w:pPr>
    </w:p>
    <w:p w14:paraId="26F905E6" w14:textId="77777777" w:rsidR="00692416" w:rsidRDefault="00692416" w:rsidP="00692416">
      <w:pPr>
        <w:pStyle w:val="Heading1"/>
      </w:pPr>
      <w:r>
        <w:t>Toimintojen valmiusaste</w:t>
      </w:r>
    </w:p>
    <w:p w14:paraId="3A640446" w14:textId="77777777" w:rsidR="00692416" w:rsidRDefault="00692416" w:rsidP="00692416">
      <w:pPr>
        <w:pStyle w:val="Caption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692416" w:rsidRPr="00453FFF" w14:paraId="2478D3D2" w14:textId="77777777" w:rsidTr="009C331B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C25B" w14:textId="77777777" w:rsidR="00692416" w:rsidRPr="00453FFF" w:rsidRDefault="00692416" w:rsidP="009C331B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D722" w14:textId="77777777" w:rsidR="00692416" w:rsidRPr="00453FFF" w:rsidRDefault="00692416" w:rsidP="009C3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DE10" w14:textId="77777777" w:rsidR="00692416" w:rsidRPr="00453FFF" w:rsidRDefault="00692416" w:rsidP="009C3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692416" w:rsidRPr="00453FFF" w14:paraId="1245C338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E81E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FB604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toiminta-alueiden ja mökkien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9F9B" w14:textId="607C6CA6" w:rsidR="00692416" w:rsidRPr="00453FFF" w:rsidRDefault="00FC436E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5 %</w:t>
            </w:r>
          </w:p>
        </w:tc>
      </w:tr>
      <w:tr w:rsidR="00692416" w:rsidRPr="00453FFF" w14:paraId="498976B8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00E1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180CA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palveluiden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C967" w14:textId="0A59154B" w:rsidR="00692416" w:rsidRPr="00453FFF" w:rsidRDefault="00FC436E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5 %</w:t>
            </w:r>
          </w:p>
        </w:tc>
      </w:tr>
      <w:tr w:rsidR="00692416" w:rsidRPr="00453FFF" w14:paraId="7FBC5C0A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45E3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F586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majoitusvarausten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EA47" w14:textId="6D27E89A" w:rsidR="00692416" w:rsidRPr="00453FFF" w:rsidRDefault="00FC436E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10 %</w:t>
            </w:r>
          </w:p>
        </w:tc>
      </w:tr>
      <w:tr w:rsidR="00692416" w:rsidRPr="00453FFF" w14:paraId="57AC5D71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3D8F3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6E31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asiakashallintajärjestelmä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5965" w14:textId="20903144" w:rsidR="00692416" w:rsidRPr="00453FFF" w:rsidRDefault="00FC436E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75 %</w:t>
            </w:r>
          </w:p>
        </w:tc>
      </w:tr>
      <w:tr w:rsidR="00692416" w:rsidRPr="00453FFF" w14:paraId="5BB65A66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AB85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5BD4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laskujen hallinta ja seuranta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E37F" w14:textId="737A3AF5" w:rsidR="00692416" w:rsidRPr="00453FFF" w:rsidRDefault="00FC436E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5 %</w:t>
            </w:r>
          </w:p>
        </w:tc>
      </w:tr>
      <w:tr w:rsidR="00692416" w:rsidRPr="00453FFF" w14:paraId="682F84E2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DE08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0D71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majoittumisten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3C55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013BA630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C38C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F857C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ostettujen lisäpalvelujen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C5A8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632E8072" w14:textId="77777777" w:rsidTr="003B13B8">
        <w:trPr>
          <w:trHeight w:val="5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1EFB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6F1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seuraavat laskutusmahdollisuudet: Paperilasku, Sähköpostilasku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4D27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</w:tbl>
    <w:p w14:paraId="0A0286DD" w14:textId="77777777" w:rsidR="00692416" w:rsidRDefault="00692416" w:rsidP="0069241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DFC708E" w14:textId="77777777" w:rsidR="00692416" w:rsidRDefault="00692416" w:rsidP="00692416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page"/>
      </w:r>
    </w:p>
    <w:p w14:paraId="2C21E2BC" w14:textId="3F152399" w:rsidR="00687EC0" w:rsidRPr="00A83950" w:rsidRDefault="00687EC0" w:rsidP="00687EC0">
      <w:pPr>
        <w:pStyle w:val="Title"/>
        <w:rPr>
          <w:sz w:val="40"/>
          <w:szCs w:val="40"/>
        </w:rPr>
      </w:pPr>
      <w:r w:rsidRPr="00A83950">
        <w:rPr>
          <w:sz w:val="40"/>
          <w:szCs w:val="40"/>
        </w:rPr>
        <w:lastRenderedPageBreak/>
        <w:t>Viikkoraportti 0</w:t>
      </w:r>
      <w:r w:rsidR="00FC436E">
        <w:rPr>
          <w:sz w:val="40"/>
          <w:szCs w:val="40"/>
        </w:rPr>
        <w:t>3</w:t>
      </w:r>
      <w:r>
        <w:rPr>
          <w:sz w:val="40"/>
          <w:szCs w:val="40"/>
        </w:rPr>
        <w:t xml:space="preserve"> (1</w:t>
      </w:r>
      <w:r w:rsidR="00FC436E">
        <w:rPr>
          <w:sz w:val="40"/>
          <w:szCs w:val="40"/>
        </w:rPr>
        <w:t>8</w:t>
      </w:r>
      <w:r w:rsidRPr="00A83950">
        <w:rPr>
          <w:sz w:val="40"/>
          <w:szCs w:val="40"/>
        </w:rPr>
        <w:t>.</w:t>
      </w:r>
      <w:r>
        <w:rPr>
          <w:sz w:val="40"/>
          <w:szCs w:val="40"/>
        </w:rPr>
        <w:t xml:space="preserve">4.2022 – </w:t>
      </w:r>
      <w:r w:rsidR="00FC436E">
        <w:rPr>
          <w:sz w:val="40"/>
          <w:szCs w:val="40"/>
        </w:rPr>
        <w:t>24</w:t>
      </w:r>
      <w:r>
        <w:rPr>
          <w:sz w:val="40"/>
          <w:szCs w:val="40"/>
        </w:rPr>
        <w:t>.4</w:t>
      </w:r>
      <w:r w:rsidRPr="00A83950">
        <w:rPr>
          <w:sz w:val="40"/>
          <w:szCs w:val="40"/>
        </w:rPr>
        <w:t>.20</w:t>
      </w:r>
      <w:r>
        <w:rPr>
          <w:sz w:val="40"/>
          <w:szCs w:val="40"/>
        </w:rPr>
        <w:t>22</w:t>
      </w:r>
      <w:r w:rsidRPr="00A83950">
        <w:rPr>
          <w:sz w:val="40"/>
          <w:szCs w:val="40"/>
        </w:rPr>
        <w:t>)</w:t>
      </w:r>
    </w:p>
    <w:p w14:paraId="2B04004B" w14:textId="77777777" w:rsidR="00687EC0" w:rsidRDefault="00687EC0" w:rsidP="00687EC0">
      <w:pPr>
        <w:tabs>
          <w:tab w:val="right" w:pos="1701"/>
          <w:tab w:val="left" w:pos="1985"/>
        </w:tabs>
        <w:spacing w:before="240" w:after="0"/>
      </w:pPr>
      <w:r>
        <w:tab/>
        <w:t>Ryhmä:</w:t>
      </w:r>
      <w:r>
        <w:tab/>
        <w:t>R9</w:t>
      </w:r>
    </w:p>
    <w:p w14:paraId="538C0759" w14:textId="77777777" w:rsidR="00687EC0" w:rsidRDefault="00687EC0" w:rsidP="00687EC0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  <w:t>Lassi Karjala</w:t>
      </w:r>
    </w:p>
    <w:p w14:paraId="3E02D3D3" w14:textId="77777777" w:rsidR="00687EC0" w:rsidRDefault="00687EC0" w:rsidP="00687EC0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Tomi Jokela</w:t>
      </w:r>
    </w:p>
    <w:p w14:paraId="0D850E1D" w14:textId="77777777" w:rsidR="00687EC0" w:rsidRDefault="00687EC0" w:rsidP="00687EC0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Niko Oinonen</w:t>
      </w:r>
    </w:p>
    <w:p w14:paraId="447B1473" w14:textId="77777777" w:rsidR="00687EC0" w:rsidRDefault="00687EC0" w:rsidP="00687EC0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Patrik Laamanen</w:t>
      </w:r>
    </w:p>
    <w:p w14:paraId="40CC562C" w14:textId="4B4DEC46" w:rsidR="00687EC0" w:rsidRDefault="00687EC0" w:rsidP="00687EC0">
      <w:pPr>
        <w:tabs>
          <w:tab w:val="right" w:pos="1701"/>
          <w:tab w:val="left" w:pos="1985"/>
        </w:tabs>
        <w:spacing w:before="240"/>
      </w:pPr>
      <w:r>
        <w:tab/>
        <w:t xml:space="preserve">Päivämäärä: </w:t>
      </w:r>
      <w:r>
        <w:tab/>
      </w:r>
      <w:r w:rsidR="00FC436E">
        <w:t>21.4</w:t>
      </w:r>
      <w:r>
        <w:t>.2022</w:t>
      </w:r>
    </w:p>
    <w:p w14:paraId="7A129A04" w14:textId="77777777" w:rsidR="00687EC0" w:rsidRPr="00F150B4" w:rsidRDefault="00687EC0" w:rsidP="00687EC0">
      <w:pPr>
        <w:pStyle w:val="Heading1"/>
      </w:pPr>
      <w:r>
        <w:t>Tilanne</w:t>
      </w:r>
    </w:p>
    <w:p w14:paraId="36AB88F5" w14:textId="2AC99EC1" w:rsidR="00687EC0" w:rsidRPr="00CA1715" w:rsidRDefault="00687EC0" w:rsidP="00687EC0">
      <w:pPr>
        <w:spacing w:before="240"/>
        <w:jc w:val="left"/>
      </w:pPr>
      <w:r>
        <w:t xml:space="preserve">Laadittu </w:t>
      </w:r>
      <w:r w:rsidR="00FC436E">
        <w:t>toiminnallinen määrittely dokumentti ja viimeistelty jaksoraportti</w:t>
      </w:r>
      <w:r>
        <w:t xml:space="preserve">. </w:t>
      </w:r>
    </w:p>
    <w:p w14:paraId="6DB2026E" w14:textId="77777777" w:rsidR="00687EC0" w:rsidRDefault="00687EC0" w:rsidP="00687EC0">
      <w:pPr>
        <w:pStyle w:val="Heading1"/>
      </w:pPr>
      <w:r>
        <w:t>Ongelmat</w:t>
      </w:r>
    </w:p>
    <w:p w14:paraId="61143796" w14:textId="77777777" w:rsidR="00687EC0" w:rsidRDefault="00687EC0" w:rsidP="00687EC0">
      <w:pPr>
        <w:spacing w:after="0"/>
      </w:pPr>
    </w:p>
    <w:p w14:paraId="5FA5589F" w14:textId="20E76692" w:rsidR="00687EC0" w:rsidRPr="005154E8" w:rsidRDefault="00AF0F7A" w:rsidP="00687EC0">
      <w:pPr>
        <w:spacing w:after="0"/>
      </w:pPr>
      <w:r>
        <w:t>Kolmannella</w:t>
      </w:r>
      <w:r w:rsidR="00687EC0">
        <w:t xml:space="preserve"> viikolla ei ilmennyt ongelmia. </w:t>
      </w:r>
      <w:r>
        <w:t>Henkilöstön vajausta ollut hieman.</w:t>
      </w:r>
    </w:p>
    <w:p w14:paraId="6545B183" w14:textId="77777777" w:rsidR="00687EC0" w:rsidRDefault="00687EC0" w:rsidP="00687EC0">
      <w:pPr>
        <w:pStyle w:val="Heading1"/>
      </w:pPr>
      <w:r>
        <w:t>Tehty työmäärä</w:t>
      </w:r>
    </w:p>
    <w:p w14:paraId="3DB7E20E" w14:textId="0D8396BC" w:rsidR="00687EC0" w:rsidRDefault="00687EC0" w:rsidP="00687EC0">
      <w:pPr>
        <w:spacing w:before="240" w:line="240" w:lineRule="auto"/>
        <w:jc w:val="left"/>
      </w:pPr>
      <w:r>
        <w:t xml:space="preserve">Projektin valmiusasteeksi arvioidaan </w:t>
      </w:r>
      <w:r w:rsidR="00AF0F7A">
        <w:t>2</w:t>
      </w:r>
      <w:r>
        <w:t>5</w:t>
      </w:r>
      <w:r w:rsidR="00AF0F7A">
        <w:t xml:space="preserve"> </w:t>
      </w:r>
      <w:r>
        <w:t>%.</w:t>
      </w:r>
    </w:p>
    <w:p w14:paraId="52680967" w14:textId="34B255F3" w:rsidR="00687EC0" w:rsidRDefault="00687EC0" w:rsidP="00687EC0">
      <w:pPr>
        <w:spacing w:before="240" w:line="240" w:lineRule="auto"/>
        <w:jc w:val="left"/>
      </w:pPr>
      <w:r w:rsidRPr="003B13B8">
        <w:t>Projektiryhmä on</w:t>
      </w:r>
      <w:r w:rsidR="003B13B8">
        <w:t xml:space="preserve"> tällä viikolla</w:t>
      </w:r>
      <w:r w:rsidRPr="003B13B8">
        <w:t xml:space="preserve"> käyttänyt projektiin n. </w:t>
      </w:r>
      <w:r w:rsidR="00AF0F7A" w:rsidRPr="003B13B8">
        <w:t>26</w:t>
      </w:r>
      <w:r w:rsidRPr="003B13B8"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687EC0" w14:paraId="59186C95" w14:textId="77777777" w:rsidTr="00EE7D8B">
        <w:tc>
          <w:tcPr>
            <w:tcW w:w="1555" w:type="dxa"/>
            <w:shd w:val="clear" w:color="auto" w:fill="D9D9D9" w:themeFill="background1" w:themeFillShade="D9"/>
          </w:tcPr>
          <w:p w14:paraId="7C3D97D8" w14:textId="77777777" w:rsidR="00687EC0" w:rsidRDefault="00687EC0" w:rsidP="00EE7D8B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F73B18" w14:textId="77777777" w:rsidR="00687EC0" w:rsidRDefault="00687EC0" w:rsidP="00EE7D8B">
            <w:pPr>
              <w:spacing w:line="276" w:lineRule="auto"/>
              <w:jc w:val="left"/>
            </w:pPr>
            <w:r>
              <w:t>Tehty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64A2EAD9" w14:textId="77777777" w:rsidR="00687EC0" w:rsidRDefault="00687EC0" w:rsidP="00EE7D8B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687EC0" w14:paraId="558632CA" w14:textId="77777777" w:rsidTr="00EE7D8B">
        <w:tc>
          <w:tcPr>
            <w:tcW w:w="1555" w:type="dxa"/>
          </w:tcPr>
          <w:p w14:paraId="190A8399" w14:textId="77777777" w:rsidR="00687EC0" w:rsidRDefault="00687EC0" w:rsidP="00EE7D8B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43673489" w14:textId="05134D41" w:rsidR="00687EC0" w:rsidRDefault="00AF0F7A" w:rsidP="00EE7D8B">
            <w:pPr>
              <w:spacing w:line="276" w:lineRule="auto"/>
              <w:jc w:val="left"/>
            </w:pPr>
            <w:r>
              <w:t xml:space="preserve">4 h </w:t>
            </w:r>
          </w:p>
        </w:tc>
        <w:tc>
          <w:tcPr>
            <w:tcW w:w="6917" w:type="dxa"/>
          </w:tcPr>
          <w:p w14:paraId="69574F32" w14:textId="77777777" w:rsidR="00687EC0" w:rsidRDefault="00687EC0" w:rsidP="00EE7D8B">
            <w:pPr>
              <w:spacing w:line="276" w:lineRule="auto"/>
              <w:jc w:val="left"/>
            </w:pPr>
            <w:r>
              <w:t>Dokumenttien laadinta, viikkopalaverimuistio</w:t>
            </w:r>
          </w:p>
        </w:tc>
      </w:tr>
      <w:tr w:rsidR="00687EC0" w14:paraId="196F6A74" w14:textId="77777777" w:rsidTr="00EE7D8B">
        <w:tc>
          <w:tcPr>
            <w:tcW w:w="1555" w:type="dxa"/>
          </w:tcPr>
          <w:p w14:paraId="1857525E" w14:textId="77777777" w:rsidR="00687EC0" w:rsidRDefault="00687EC0" w:rsidP="00EE7D8B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68FF9199" w14:textId="6FB760C1" w:rsidR="00687EC0" w:rsidRDefault="00AF0F7A" w:rsidP="00EE7D8B">
            <w:pPr>
              <w:spacing w:line="276" w:lineRule="auto"/>
              <w:jc w:val="left"/>
            </w:pPr>
            <w:r>
              <w:t>7 h</w:t>
            </w:r>
          </w:p>
        </w:tc>
        <w:tc>
          <w:tcPr>
            <w:tcW w:w="6917" w:type="dxa"/>
          </w:tcPr>
          <w:p w14:paraId="2F81964A" w14:textId="4BFBC3DD" w:rsidR="00687EC0" w:rsidRDefault="00AF0F7A" w:rsidP="00EE7D8B">
            <w:pPr>
              <w:spacing w:line="276" w:lineRule="auto"/>
              <w:jc w:val="left"/>
            </w:pPr>
            <w:r>
              <w:t>Dokumenttien laadinta, viikkopalaverimuistio</w:t>
            </w:r>
          </w:p>
        </w:tc>
      </w:tr>
      <w:tr w:rsidR="00687EC0" w14:paraId="4BAA2EB3" w14:textId="77777777" w:rsidTr="00EE7D8B">
        <w:tc>
          <w:tcPr>
            <w:tcW w:w="1555" w:type="dxa"/>
          </w:tcPr>
          <w:p w14:paraId="6253A840" w14:textId="77777777" w:rsidR="00687EC0" w:rsidRDefault="00687EC0" w:rsidP="00EE7D8B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3E6A7D5C" w14:textId="6A7299F7" w:rsidR="00687EC0" w:rsidRDefault="00AF0F7A" w:rsidP="00EE7D8B">
            <w:pPr>
              <w:spacing w:line="276" w:lineRule="auto"/>
              <w:jc w:val="left"/>
            </w:pPr>
            <w:r>
              <w:t>9 h</w:t>
            </w:r>
          </w:p>
        </w:tc>
        <w:tc>
          <w:tcPr>
            <w:tcW w:w="6917" w:type="dxa"/>
          </w:tcPr>
          <w:p w14:paraId="165811A9" w14:textId="7EC85E31" w:rsidR="00687EC0" w:rsidRDefault="00AF0F7A" w:rsidP="00EE7D8B">
            <w:pPr>
              <w:spacing w:line="276" w:lineRule="auto"/>
              <w:jc w:val="left"/>
            </w:pPr>
            <w:r>
              <w:t>Dokumenttien laadinta, viikkopalaverimuisti</w:t>
            </w:r>
            <w:r>
              <w:t>o, postinumerot näkymän koodaus.</w:t>
            </w:r>
          </w:p>
        </w:tc>
      </w:tr>
      <w:tr w:rsidR="00687EC0" w14:paraId="6B2D544B" w14:textId="77777777" w:rsidTr="00EE7D8B">
        <w:tc>
          <w:tcPr>
            <w:tcW w:w="1555" w:type="dxa"/>
          </w:tcPr>
          <w:p w14:paraId="5ACE6C9B" w14:textId="77777777" w:rsidR="00687EC0" w:rsidRDefault="00687EC0" w:rsidP="00EE7D8B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3C295F82" w14:textId="0E19CEF1" w:rsidR="00687EC0" w:rsidRDefault="00AF0F7A" w:rsidP="00EE7D8B">
            <w:pPr>
              <w:spacing w:line="276" w:lineRule="auto"/>
              <w:jc w:val="left"/>
            </w:pPr>
            <w:r>
              <w:t>6 h</w:t>
            </w:r>
          </w:p>
        </w:tc>
        <w:tc>
          <w:tcPr>
            <w:tcW w:w="6917" w:type="dxa"/>
          </w:tcPr>
          <w:p w14:paraId="1A41D8F8" w14:textId="3A1DEA1F" w:rsidR="00687EC0" w:rsidRDefault="00AF0F7A" w:rsidP="00EE7D8B">
            <w:pPr>
              <w:spacing w:line="276" w:lineRule="auto"/>
              <w:jc w:val="left"/>
            </w:pPr>
            <w:r>
              <w:t>Dokumenttien laadinta, viikkopalaverimuistio</w:t>
            </w:r>
          </w:p>
        </w:tc>
      </w:tr>
    </w:tbl>
    <w:p w14:paraId="4507B5E9" w14:textId="77777777" w:rsidR="00687EC0" w:rsidRDefault="00687EC0" w:rsidP="00687EC0">
      <w:pPr>
        <w:spacing w:line="276" w:lineRule="auto"/>
        <w:jc w:val="left"/>
      </w:pPr>
    </w:p>
    <w:p w14:paraId="53DA7E70" w14:textId="77777777" w:rsidR="00687EC0" w:rsidRDefault="00687EC0" w:rsidP="00687EC0">
      <w:r>
        <w:br w:type="page"/>
      </w:r>
    </w:p>
    <w:p w14:paraId="003183E1" w14:textId="77777777" w:rsidR="00687EC0" w:rsidRDefault="00687EC0" w:rsidP="00687EC0">
      <w:pPr>
        <w:pStyle w:val="Heading1"/>
      </w:pPr>
      <w:r>
        <w:lastRenderedPageBreak/>
        <w:t>Seuraavan viikon tehtävät</w:t>
      </w:r>
    </w:p>
    <w:p w14:paraId="069D0584" w14:textId="196E5005" w:rsidR="00687EC0" w:rsidRDefault="00687EC0" w:rsidP="00687EC0">
      <w:pPr>
        <w:spacing w:before="240" w:line="240" w:lineRule="auto"/>
        <w:jc w:val="left"/>
      </w:pPr>
      <w:r w:rsidRPr="003B13B8">
        <w:t xml:space="preserve">Projektiryhmä </w:t>
      </w:r>
      <w:r w:rsidR="003B13B8" w:rsidRPr="003B13B8">
        <w:t>suunnittelee</w:t>
      </w:r>
      <w:r w:rsidRPr="003B13B8">
        <w:t xml:space="preserve"> käyttä</w:t>
      </w:r>
      <w:r w:rsidR="003B13B8" w:rsidRPr="003B13B8">
        <w:t>vänsä</w:t>
      </w:r>
      <w:r w:rsidRPr="003B13B8">
        <w:t xml:space="preserve"> projektiin</w:t>
      </w:r>
      <w:r w:rsidR="003B13B8" w:rsidRPr="003B13B8">
        <w:t xml:space="preserve"> seuraavalla viikolla</w:t>
      </w:r>
      <w:r w:rsidRPr="003B13B8">
        <w:t xml:space="preserve"> n. </w:t>
      </w:r>
      <w:r w:rsidR="003B13B8" w:rsidRPr="003B13B8">
        <w:t>40</w:t>
      </w:r>
      <w:r w:rsidRPr="003B13B8"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687EC0" w14:paraId="008FBBF0" w14:textId="77777777" w:rsidTr="00EE7D8B">
        <w:tc>
          <w:tcPr>
            <w:tcW w:w="1555" w:type="dxa"/>
            <w:shd w:val="clear" w:color="auto" w:fill="D9D9D9" w:themeFill="background1" w:themeFillShade="D9"/>
          </w:tcPr>
          <w:p w14:paraId="50E943F6" w14:textId="77777777" w:rsidR="00687EC0" w:rsidRDefault="00687EC0" w:rsidP="00EE7D8B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E1269F" w14:textId="77777777" w:rsidR="00687EC0" w:rsidRDefault="00687EC0" w:rsidP="00EE7D8B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1B9364D3" w14:textId="77777777" w:rsidR="00687EC0" w:rsidRDefault="00687EC0" w:rsidP="00EE7D8B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687EC0" w14:paraId="58A04334" w14:textId="77777777" w:rsidTr="00EE7D8B">
        <w:tc>
          <w:tcPr>
            <w:tcW w:w="1555" w:type="dxa"/>
          </w:tcPr>
          <w:p w14:paraId="25298C07" w14:textId="77777777" w:rsidR="00687EC0" w:rsidRDefault="00687EC0" w:rsidP="00EE7D8B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45EDB7F8" w14:textId="36BCDD44" w:rsidR="00687EC0" w:rsidRDefault="003B13B8" w:rsidP="00EE7D8B">
            <w:pPr>
              <w:spacing w:line="276" w:lineRule="auto"/>
              <w:jc w:val="left"/>
            </w:pPr>
            <w:r>
              <w:t>10 h</w:t>
            </w:r>
          </w:p>
        </w:tc>
        <w:tc>
          <w:tcPr>
            <w:tcW w:w="6917" w:type="dxa"/>
          </w:tcPr>
          <w:p w14:paraId="4BB778C0" w14:textId="5A1D0C75" w:rsidR="00687EC0" w:rsidRDefault="003B13B8" w:rsidP="00EE7D8B">
            <w:pPr>
              <w:spacing w:line="276" w:lineRule="auto"/>
              <w:jc w:val="left"/>
            </w:pPr>
            <w:r>
              <w:t>Ohjelman toiminnallisuuksien ja käyttöliittymän koodaaminen.</w:t>
            </w:r>
          </w:p>
        </w:tc>
      </w:tr>
      <w:tr w:rsidR="00687EC0" w14:paraId="5B41D82B" w14:textId="77777777" w:rsidTr="00EE7D8B">
        <w:tc>
          <w:tcPr>
            <w:tcW w:w="1555" w:type="dxa"/>
          </w:tcPr>
          <w:p w14:paraId="173EF97C" w14:textId="77777777" w:rsidR="00687EC0" w:rsidRDefault="00687EC0" w:rsidP="00EE7D8B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65F5CA7C" w14:textId="35E9D27F" w:rsidR="00687EC0" w:rsidRDefault="003B13B8" w:rsidP="00EE7D8B">
            <w:pPr>
              <w:spacing w:line="276" w:lineRule="auto"/>
              <w:jc w:val="left"/>
            </w:pPr>
            <w:r>
              <w:t>10 h</w:t>
            </w:r>
          </w:p>
        </w:tc>
        <w:tc>
          <w:tcPr>
            <w:tcW w:w="6917" w:type="dxa"/>
          </w:tcPr>
          <w:p w14:paraId="2165D8FB" w14:textId="41525E49" w:rsidR="00687EC0" w:rsidRDefault="003B13B8" w:rsidP="00EE7D8B">
            <w:pPr>
              <w:spacing w:line="276" w:lineRule="auto"/>
              <w:jc w:val="left"/>
            </w:pPr>
            <w:r>
              <w:t>Ohjelman toiminnallisuuksien ja käyttöliittymän koodaaminen.</w:t>
            </w:r>
          </w:p>
        </w:tc>
      </w:tr>
      <w:tr w:rsidR="00687EC0" w14:paraId="3673450E" w14:textId="77777777" w:rsidTr="00EE7D8B">
        <w:tc>
          <w:tcPr>
            <w:tcW w:w="1555" w:type="dxa"/>
          </w:tcPr>
          <w:p w14:paraId="080ED24D" w14:textId="77777777" w:rsidR="00687EC0" w:rsidRDefault="00687EC0" w:rsidP="00EE7D8B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3BA67DEF" w14:textId="4C1E19FC" w:rsidR="00687EC0" w:rsidRDefault="003B13B8" w:rsidP="00EE7D8B">
            <w:pPr>
              <w:spacing w:line="276" w:lineRule="auto"/>
              <w:jc w:val="left"/>
            </w:pPr>
            <w:r>
              <w:t>10 h</w:t>
            </w:r>
          </w:p>
        </w:tc>
        <w:tc>
          <w:tcPr>
            <w:tcW w:w="6917" w:type="dxa"/>
          </w:tcPr>
          <w:p w14:paraId="7D3A08DF" w14:textId="383C8F08" w:rsidR="00687EC0" w:rsidRDefault="003B13B8" w:rsidP="00EE7D8B">
            <w:pPr>
              <w:spacing w:line="276" w:lineRule="auto"/>
              <w:jc w:val="left"/>
            </w:pPr>
            <w:r>
              <w:t>Ohjelman toiminnallisuuksien ja käyttöliittymän koodaaminen.</w:t>
            </w:r>
          </w:p>
        </w:tc>
      </w:tr>
      <w:tr w:rsidR="00687EC0" w14:paraId="4735BF15" w14:textId="77777777" w:rsidTr="00EE7D8B">
        <w:tc>
          <w:tcPr>
            <w:tcW w:w="1555" w:type="dxa"/>
          </w:tcPr>
          <w:p w14:paraId="7F2CEF3E" w14:textId="77777777" w:rsidR="00687EC0" w:rsidRDefault="00687EC0" w:rsidP="00EE7D8B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79E31076" w14:textId="02879C8D" w:rsidR="00687EC0" w:rsidRDefault="003B13B8" w:rsidP="00EE7D8B">
            <w:pPr>
              <w:spacing w:line="276" w:lineRule="auto"/>
              <w:jc w:val="left"/>
            </w:pPr>
            <w:r>
              <w:t>10 h</w:t>
            </w:r>
          </w:p>
        </w:tc>
        <w:tc>
          <w:tcPr>
            <w:tcW w:w="6917" w:type="dxa"/>
          </w:tcPr>
          <w:p w14:paraId="16FB7149" w14:textId="1150C967" w:rsidR="00687EC0" w:rsidRDefault="003B13B8" w:rsidP="00EE7D8B">
            <w:pPr>
              <w:spacing w:line="276" w:lineRule="auto"/>
              <w:jc w:val="left"/>
            </w:pPr>
            <w:r>
              <w:t>Ohjelman toiminnallisuuksien ja käyttöliittymän koodaaminen.</w:t>
            </w:r>
          </w:p>
        </w:tc>
      </w:tr>
    </w:tbl>
    <w:p w14:paraId="73F05FFE" w14:textId="77777777" w:rsidR="00687EC0" w:rsidRDefault="00687EC0" w:rsidP="00687EC0">
      <w:pPr>
        <w:spacing w:line="276" w:lineRule="auto"/>
        <w:jc w:val="left"/>
      </w:pPr>
    </w:p>
    <w:p w14:paraId="679F8B88" w14:textId="77777777" w:rsidR="00687EC0" w:rsidRDefault="00687EC0" w:rsidP="00687EC0">
      <w:pPr>
        <w:pStyle w:val="Heading1"/>
      </w:pPr>
      <w:r>
        <w:t>Toimintojen valmiusaste</w:t>
      </w:r>
    </w:p>
    <w:p w14:paraId="6EB8CEC6" w14:textId="77777777" w:rsidR="00687EC0" w:rsidRDefault="00687EC0" w:rsidP="00687EC0">
      <w:pPr>
        <w:pStyle w:val="Caption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687EC0" w:rsidRPr="00453FFF" w14:paraId="3F9A383D" w14:textId="77777777" w:rsidTr="00EE7D8B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17120" w14:textId="77777777" w:rsidR="00687EC0" w:rsidRPr="00453FFF" w:rsidRDefault="00687EC0" w:rsidP="00EE7D8B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DA161" w14:textId="77777777" w:rsidR="00687EC0" w:rsidRPr="00453FFF" w:rsidRDefault="00687EC0" w:rsidP="00EE7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EE63" w14:textId="77777777" w:rsidR="00687EC0" w:rsidRPr="00453FFF" w:rsidRDefault="00687EC0" w:rsidP="00EE7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B13B8" w:rsidRPr="00453FFF" w14:paraId="61B202A6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41B2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12B8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toiminta-alueiden ja mökkien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FA80" w14:textId="45EE6686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5 %</w:t>
            </w:r>
          </w:p>
        </w:tc>
      </w:tr>
      <w:tr w:rsidR="003B13B8" w:rsidRPr="00453FFF" w14:paraId="01117D74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87C7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9F3B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palveluiden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66E48" w14:textId="5F992CF3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5 %</w:t>
            </w:r>
          </w:p>
        </w:tc>
      </w:tr>
      <w:tr w:rsidR="003B13B8" w:rsidRPr="00453FFF" w14:paraId="6061558E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6E96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20BF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majoitusvarausten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23D5" w14:textId="45FF42DD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10 %</w:t>
            </w:r>
          </w:p>
        </w:tc>
      </w:tr>
      <w:tr w:rsidR="003B13B8" w:rsidRPr="00453FFF" w14:paraId="0FB32605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4C0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FD42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asiakashallintajärjestelmä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C011" w14:textId="726F21AD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75 %</w:t>
            </w:r>
          </w:p>
        </w:tc>
      </w:tr>
      <w:tr w:rsidR="003B13B8" w:rsidRPr="00453FFF" w14:paraId="2861F3F7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391F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5A03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laskujen hallinta ja seuranta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19AE" w14:textId="4274CCAD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5 %</w:t>
            </w:r>
          </w:p>
        </w:tc>
      </w:tr>
      <w:tr w:rsidR="003B13B8" w:rsidRPr="00453FFF" w14:paraId="292D0CF1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16B5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8FEA3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majoittumisten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87BD" w14:textId="57D15603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B13B8" w:rsidRPr="00453FFF" w14:paraId="6AB5449B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44A1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AE7A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ostettujen lisäpalvelujen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5DED" w14:textId="126F7AE7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B13B8" w:rsidRPr="00453FFF" w14:paraId="37B0CEC2" w14:textId="77777777" w:rsidTr="00EE7D8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5E3A5" w14:textId="77777777" w:rsidR="003B13B8" w:rsidRPr="00453FFF" w:rsidRDefault="003B13B8" w:rsidP="003B13B8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B1C04" w14:textId="77777777" w:rsidR="003B13B8" w:rsidRPr="00453FFF" w:rsidRDefault="003B13B8" w:rsidP="003B13B8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seuraavat laskutusmahdollisuudet: Paperilasku, Sähköpostilasku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8E95" w14:textId="4FA8B751" w:rsidR="003B13B8" w:rsidRPr="00453FFF" w:rsidRDefault="003B13B8" w:rsidP="003B13B8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</w:tbl>
    <w:p w14:paraId="14F8C025" w14:textId="77777777" w:rsidR="00687EC0" w:rsidRDefault="00687EC0" w:rsidP="00687EC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5F012DA" w14:textId="77777777" w:rsidR="00687EC0" w:rsidRDefault="00687EC0" w:rsidP="00687EC0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page"/>
      </w:r>
    </w:p>
    <w:p w14:paraId="7BFF697F" w14:textId="77777777" w:rsidR="00F640B0" w:rsidRDefault="00F640B0" w:rsidP="00692416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35AD" w14:textId="77777777" w:rsidR="0095573C" w:rsidRDefault="0095573C" w:rsidP="00A71329">
      <w:r>
        <w:separator/>
      </w:r>
    </w:p>
  </w:endnote>
  <w:endnote w:type="continuationSeparator" w:id="0">
    <w:p w14:paraId="421F5E2E" w14:textId="77777777" w:rsidR="0095573C" w:rsidRDefault="0095573C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39CA" w14:textId="77777777" w:rsidR="0095573C" w:rsidRDefault="0095573C" w:rsidP="00A71329">
      <w:r>
        <w:separator/>
      </w:r>
    </w:p>
  </w:footnote>
  <w:footnote w:type="continuationSeparator" w:id="0">
    <w:p w14:paraId="31044252" w14:textId="77777777" w:rsidR="0095573C" w:rsidRDefault="0095573C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D264" w14:textId="77777777" w:rsidR="00271326" w:rsidRPr="00B832E6" w:rsidRDefault="00271326" w:rsidP="00A71329">
    <w:pPr>
      <w:pStyle w:val="Header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2326939">
    <w:abstractNumId w:val="1"/>
  </w:num>
  <w:num w:numId="2" w16cid:durableId="114998359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32F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367D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0076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3322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13B8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0B5"/>
    <w:rsid w:val="00494816"/>
    <w:rsid w:val="0049510F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352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87EC0"/>
    <w:rsid w:val="00690433"/>
    <w:rsid w:val="006909FE"/>
    <w:rsid w:val="00692416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652E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3FE3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8DF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5573C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5D22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5280"/>
    <w:rsid w:val="00AE670F"/>
    <w:rsid w:val="00AE764B"/>
    <w:rsid w:val="00AE7C7D"/>
    <w:rsid w:val="00AE7F07"/>
    <w:rsid w:val="00AF081B"/>
    <w:rsid w:val="00AF0F7A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30A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56F8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31F3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B4804"/>
    <w:rsid w:val="00EC0B30"/>
    <w:rsid w:val="00EC0DA9"/>
    <w:rsid w:val="00EC14E9"/>
    <w:rsid w:val="00EC6881"/>
    <w:rsid w:val="00ED2640"/>
    <w:rsid w:val="00ED4E01"/>
    <w:rsid w:val="00ED610F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47DCA"/>
    <w:rsid w:val="00F5055F"/>
    <w:rsid w:val="00F507A9"/>
    <w:rsid w:val="00F509D0"/>
    <w:rsid w:val="00F51B8E"/>
    <w:rsid w:val="00F53754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137D"/>
    <w:rsid w:val="00FC2085"/>
    <w:rsid w:val="00FC3BC4"/>
    <w:rsid w:val="00FC436E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A2B7D7E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784B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8C784B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BodyTextIndent">
    <w:name w:val="Body Text Indent"/>
    <w:basedOn w:val="Normal"/>
    <w:link w:val="BodyTextIndentChar"/>
    <w:rsid w:val="00DB2D0D"/>
    <w:pPr>
      <w:spacing w:before="240" w:after="240"/>
    </w:pPr>
    <w:rPr>
      <w:szCs w:val="24"/>
    </w:rPr>
  </w:style>
  <w:style w:type="paragraph" w:styleId="TOC3">
    <w:name w:val="toc 3"/>
    <w:basedOn w:val="Normal"/>
    <w:next w:val="Normal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">
    <w:name w:val="Hyperlink"/>
    <w:basedOn w:val="DefaultParagraphFont"/>
    <w:uiPriority w:val="99"/>
    <w:rsid w:val="00F7257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BodyTextIndent2">
    <w:name w:val="Body Text Indent 2"/>
    <w:basedOn w:val="Normal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Strong">
    <w:name w:val="Strong"/>
    <w:uiPriority w:val="22"/>
    <w:qFormat/>
    <w:rsid w:val="00CE6AF5"/>
    <w:rPr>
      <w:b/>
      <w:bCs/>
    </w:rPr>
  </w:style>
  <w:style w:type="table" w:styleId="TableGrid">
    <w:name w:val="Table Grid"/>
    <w:basedOn w:val="TableNormal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BodyTextIndent"/>
    <w:rsid w:val="00380335"/>
    <w:pPr>
      <w:ind w:firstLine="1304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PageNumber">
    <w:name w:val="page number"/>
    <w:basedOn w:val="DefaultParagraphFont"/>
    <w:rsid w:val="00911A79"/>
  </w:style>
  <w:style w:type="paragraph" w:styleId="HTMLPreformatted">
    <w:name w:val="HTML Preformatted"/>
    <w:basedOn w:val="Normal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l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DefaultParagraphFont"/>
    <w:link w:val="Normaali12pt"/>
    <w:rsid w:val="005D71C0"/>
    <w:rPr>
      <w:sz w:val="24"/>
      <w:szCs w:val="24"/>
      <w:lang w:val="en-GB" w:eastAsia="fi-FI" w:bidi="ar-SA"/>
    </w:rPr>
  </w:style>
  <w:style w:type="character" w:styleId="FollowedHyperlink">
    <w:name w:val="FollowedHyperlink"/>
    <w:basedOn w:val="DefaultParagraphFont"/>
    <w:rsid w:val="00B106C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668D5"/>
    <w:rPr>
      <w:lang w:val="en-GB"/>
    </w:rPr>
  </w:style>
  <w:style w:type="paragraph" w:styleId="ListParagraph">
    <w:name w:val="List Paragraph"/>
    <w:basedOn w:val="Normal"/>
    <w:uiPriority w:val="34"/>
    <w:qFormat/>
    <w:rsid w:val="00CE6AF5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DefaultParagraphFont"/>
    <w:rsid w:val="00CC6571"/>
    <w:rPr>
      <w:sz w:val="24"/>
      <w:szCs w:val="24"/>
    </w:rPr>
  </w:style>
  <w:style w:type="character" w:styleId="CommentReference">
    <w:name w:val="annotation reference"/>
    <w:basedOn w:val="DefaultParagraphFont"/>
    <w:rsid w:val="002653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C6"/>
  </w:style>
  <w:style w:type="character" w:customStyle="1" w:styleId="CommentTextChar">
    <w:name w:val="Comment Text Char"/>
    <w:basedOn w:val="DefaultParagraphFont"/>
    <w:link w:val="CommentText"/>
    <w:rsid w:val="002653C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6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C6"/>
    <w:rPr>
      <w:b/>
      <w:bCs/>
      <w:lang w:val="en-GB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Bibliography">
    <w:name w:val="Bibliography"/>
    <w:basedOn w:val="Normal"/>
    <w:next w:val="Normal"/>
    <w:uiPriority w:val="37"/>
    <w:unhideWhenUsed/>
    <w:rsid w:val="00085D36"/>
  </w:style>
  <w:style w:type="character" w:customStyle="1" w:styleId="HeaderChar">
    <w:name w:val="Header Char"/>
    <w:basedOn w:val="DefaultParagraphFont"/>
    <w:link w:val="Header"/>
    <w:rsid w:val="009E3867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AC18BD"/>
  </w:style>
  <w:style w:type="character" w:styleId="PlaceholderText">
    <w:name w:val="Placeholder Text"/>
    <w:basedOn w:val="DefaultParagraphFont"/>
    <w:uiPriority w:val="99"/>
    <w:semiHidden/>
    <w:rsid w:val="00E96AB5"/>
    <w:rPr>
      <w:color w:val="808080"/>
    </w:rPr>
  </w:style>
  <w:style w:type="paragraph" w:styleId="FootnoteText">
    <w:name w:val="footnote text"/>
    <w:basedOn w:val="Normal"/>
    <w:link w:val="FootnoteTextChar"/>
    <w:uiPriority w:val="99"/>
    <w:rsid w:val="0004230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04230B"/>
    <w:rPr>
      <w:rFonts w:ascii="Arial" w:hAnsi="Arial"/>
      <w:lang w:val="en-GB"/>
    </w:rPr>
  </w:style>
  <w:style w:type="character" w:styleId="FootnoteReference">
    <w:name w:val="footnote reference"/>
    <w:basedOn w:val="DefaultParagraphFont"/>
    <w:rsid w:val="0004230B"/>
    <w:rPr>
      <w:vertAlign w:val="superscript"/>
    </w:rPr>
  </w:style>
  <w:style w:type="character" w:styleId="Emphasi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NoSpacing">
    <w:name w:val="No Spacing"/>
    <w:basedOn w:val="Normal"/>
    <w:link w:val="NoSpacingChar"/>
    <w:uiPriority w:val="1"/>
    <w:qFormat/>
    <w:rsid w:val="00CE6A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2B58"/>
  </w:style>
  <w:style w:type="paragraph" w:styleId="Quote">
    <w:name w:val="Quote"/>
    <w:basedOn w:val="Normal"/>
    <w:next w:val="Normal"/>
    <w:link w:val="Quote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A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F5"/>
    <w:rPr>
      <w:b/>
      <w:bCs/>
      <w:i/>
      <w:iCs/>
    </w:rPr>
  </w:style>
  <w:style w:type="character" w:styleId="SubtleEmphasis">
    <w:name w:val="Subtle Emphasis"/>
    <w:uiPriority w:val="19"/>
    <w:qFormat/>
    <w:rsid w:val="00CE6AF5"/>
    <w:rPr>
      <w:i/>
      <w:iCs/>
    </w:rPr>
  </w:style>
  <w:style w:type="character" w:styleId="IntenseEmphasis">
    <w:name w:val="Intense Emphasis"/>
    <w:uiPriority w:val="21"/>
    <w:qFormat/>
    <w:rsid w:val="00CE6AF5"/>
    <w:rPr>
      <w:b/>
      <w:bCs/>
    </w:rPr>
  </w:style>
  <w:style w:type="character" w:styleId="SubtleReference">
    <w:name w:val="Subtle Reference"/>
    <w:uiPriority w:val="31"/>
    <w:qFormat/>
    <w:rsid w:val="00CE6AF5"/>
    <w:rPr>
      <w:smallCaps/>
    </w:rPr>
  </w:style>
  <w:style w:type="character" w:styleId="IntenseReference">
    <w:name w:val="Intense Reference"/>
    <w:uiPriority w:val="32"/>
    <w:qFormat/>
    <w:rsid w:val="00CE6AF5"/>
    <w:rPr>
      <w:smallCaps/>
      <w:spacing w:val="5"/>
      <w:u w:val="single"/>
    </w:rPr>
  </w:style>
  <w:style w:type="character" w:styleId="BookTitl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l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DefaultParagraphFont"/>
    <w:link w:val="Toiminnonlista"/>
    <w:rsid w:val="00267427"/>
    <w:rPr>
      <w:i/>
      <w:lang w:val="fi-FI"/>
    </w:rPr>
  </w:style>
  <w:style w:type="paragraph" w:styleId="NormalWeb">
    <w:name w:val="Normal (Web)"/>
    <w:basedOn w:val="Normal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Caption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CaptionChar">
    <w:name w:val="Caption Char"/>
    <w:basedOn w:val="DefaultParagraphFont"/>
    <w:link w:val="Caption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Caption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EndnoteText">
    <w:name w:val="endnote text"/>
    <w:basedOn w:val="Normal"/>
    <w:link w:val="EndnoteTextChar"/>
    <w:rsid w:val="007A15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A15A8"/>
    <w:rPr>
      <w:sz w:val="20"/>
      <w:szCs w:val="20"/>
      <w:lang w:val="fi-FI"/>
    </w:rPr>
  </w:style>
  <w:style w:type="character" w:styleId="EndnoteReference">
    <w:name w:val="endnote reference"/>
    <w:basedOn w:val="DefaultParagraphFont"/>
    <w:rsid w:val="007A15A8"/>
    <w:rPr>
      <w:vertAlign w:val="superscript"/>
    </w:rPr>
  </w:style>
  <w:style w:type="paragraph" w:customStyle="1" w:styleId="Taulukko">
    <w:name w:val="Taulukko"/>
    <w:basedOn w:val="Normal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DefaultParagraphFont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l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DefaultParagraphFont"/>
    <w:uiPriority w:val="99"/>
    <w:rsid w:val="00371806"/>
    <w:rPr>
      <w:kern w:val="0"/>
      <w:sz w:val="20"/>
      <w:szCs w:val="20"/>
      <w14:ligatures w14:val="none"/>
    </w:rPr>
  </w:style>
  <w:style w:type="table" w:styleId="MediumShading2-Accent5">
    <w:name w:val="Medium Shading 2 Accent 5"/>
    <w:basedOn w:val="TableNormal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693</Words>
  <Characters>5616</Characters>
  <Application>Microsoft Office Word</Application>
  <DocSecurity>0</DocSecurity>
  <Lines>46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6297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Niko Oinonen</cp:lastModifiedBy>
  <cp:revision>2</cp:revision>
  <cp:lastPrinted>2010-04-01T10:01:00Z</cp:lastPrinted>
  <dcterms:created xsi:type="dcterms:W3CDTF">2022-04-21T17:06:00Z</dcterms:created>
  <dcterms:modified xsi:type="dcterms:W3CDTF">2022-04-21T17:06:00Z</dcterms:modified>
</cp:coreProperties>
</file>